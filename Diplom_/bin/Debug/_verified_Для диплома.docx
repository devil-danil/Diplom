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452F" w14:textId="77777777" w:rsidR="00A20993" w:rsidRPr="00A20993" w:rsidRDefault="00A20993" w:rsidP="00A20993">
      <w:pPr>
        <w:spacing w:after="0"/>
        <w:rPr>
          <w:del w:id="0" w:author="Сравнение" w:date="2021-06-08T23:50:00Z"/>
          <w:lang w:val="en-US"/>
        </w:rPr>
      </w:pPr>
      <w:del w:id="1" w:author="Сравнение" w:date="2021-06-08T23:50:00Z">
        <w:r w:rsidRPr="00A20993">
          <w:rPr>
            <w:lang w:val="en-US"/>
          </w:rPr>
          <w:delText>using System;</w:delText>
        </w:r>
      </w:del>
    </w:p>
    <w:p w14:paraId="7D81D88A" w14:textId="77777777" w:rsidR="00A20993" w:rsidRPr="00A20993" w:rsidRDefault="00A20993" w:rsidP="00A20993">
      <w:pPr>
        <w:spacing w:after="0"/>
        <w:rPr>
          <w:del w:id="2" w:author="Сравнение" w:date="2021-06-08T23:50:00Z"/>
          <w:lang w:val="en-US"/>
        </w:rPr>
      </w:pPr>
      <w:del w:id="3" w:author="Сравнение" w:date="2021-06-08T23:50:00Z">
        <w:r w:rsidRPr="00A20993">
          <w:rPr>
            <w:lang w:val="en-US"/>
          </w:rPr>
          <w:delText>using System.Collections.Generic;</w:delText>
        </w:r>
      </w:del>
    </w:p>
    <w:p w14:paraId="795D165F" w14:textId="77777777" w:rsidR="00A20993" w:rsidRPr="00A20993" w:rsidRDefault="00A20993" w:rsidP="00A20993">
      <w:pPr>
        <w:spacing w:after="0"/>
        <w:rPr>
          <w:del w:id="4" w:author="Сравнение" w:date="2021-06-08T23:50:00Z"/>
          <w:lang w:val="en-US"/>
        </w:rPr>
      </w:pPr>
      <w:del w:id="5" w:author="Сравнение" w:date="2021-06-08T23:50:00Z">
        <w:r w:rsidRPr="00A20993">
          <w:rPr>
            <w:lang w:val="en-US"/>
          </w:rPr>
          <w:delText>using System.ComponentModel;</w:delText>
        </w:r>
      </w:del>
    </w:p>
    <w:p w14:paraId="03303E9D" w14:textId="77777777" w:rsidR="00A20993" w:rsidRPr="00A20993" w:rsidRDefault="00A20993" w:rsidP="00A20993">
      <w:pPr>
        <w:spacing w:after="0"/>
        <w:rPr>
          <w:del w:id="6" w:author="Сравнение" w:date="2021-06-08T23:50:00Z"/>
          <w:lang w:val="en-US"/>
        </w:rPr>
      </w:pPr>
      <w:del w:id="7" w:author="Сравнение" w:date="2021-06-08T23:50:00Z">
        <w:r w:rsidRPr="00A20993">
          <w:rPr>
            <w:lang w:val="en-US"/>
          </w:rPr>
          <w:delText>using System.Data;</w:delText>
        </w:r>
      </w:del>
    </w:p>
    <w:p w14:paraId="6CDEC980" w14:textId="77777777" w:rsidR="00A20993" w:rsidRPr="00A20993" w:rsidRDefault="00A20993" w:rsidP="00A20993">
      <w:pPr>
        <w:spacing w:after="0"/>
        <w:rPr>
          <w:del w:id="8" w:author="Сравнение" w:date="2021-06-08T23:50:00Z"/>
          <w:lang w:val="en-US"/>
        </w:rPr>
      </w:pPr>
      <w:del w:id="9" w:author="Сравнение" w:date="2021-06-08T23:50:00Z">
        <w:r w:rsidRPr="00A20993">
          <w:rPr>
            <w:lang w:val="en-US"/>
          </w:rPr>
          <w:delText>using System.Drawing;</w:delText>
        </w:r>
      </w:del>
    </w:p>
    <w:p w14:paraId="39E523BF" w14:textId="77777777" w:rsidR="00A20993" w:rsidRPr="00A20993" w:rsidRDefault="00A20993" w:rsidP="00A20993">
      <w:pPr>
        <w:spacing w:after="0"/>
        <w:rPr>
          <w:del w:id="10" w:author="Сравнение" w:date="2021-06-08T23:50:00Z"/>
          <w:lang w:val="en-US"/>
        </w:rPr>
      </w:pPr>
      <w:del w:id="11" w:author="Сравнение" w:date="2021-06-08T23:50:00Z">
        <w:r w:rsidRPr="00A20993">
          <w:rPr>
            <w:lang w:val="en-US"/>
          </w:rPr>
          <w:delText>using System.Linq;</w:delText>
        </w:r>
      </w:del>
    </w:p>
    <w:p w14:paraId="269924B0" w14:textId="77777777" w:rsidR="00A20993" w:rsidRPr="00A20993" w:rsidRDefault="00A20993" w:rsidP="00A20993">
      <w:pPr>
        <w:spacing w:after="0"/>
        <w:rPr>
          <w:del w:id="12" w:author="Сравнение" w:date="2021-06-08T23:50:00Z"/>
          <w:lang w:val="en-US"/>
        </w:rPr>
      </w:pPr>
      <w:del w:id="13" w:author="Сравнение" w:date="2021-06-08T23:50:00Z">
        <w:r w:rsidRPr="00A20993">
          <w:rPr>
            <w:lang w:val="en-US"/>
          </w:rPr>
          <w:delText>using System.Text;</w:delText>
        </w:r>
      </w:del>
    </w:p>
    <w:p w14:paraId="5C2146A8" w14:textId="77777777" w:rsidR="00A20993" w:rsidRPr="00A20993" w:rsidRDefault="00A20993" w:rsidP="00A20993">
      <w:pPr>
        <w:spacing w:after="0"/>
        <w:rPr>
          <w:del w:id="14" w:author="Сравнение" w:date="2021-06-08T23:50:00Z"/>
          <w:lang w:val="en-US"/>
        </w:rPr>
      </w:pPr>
      <w:del w:id="15" w:author="Сравнение" w:date="2021-06-08T23:50:00Z">
        <w:r w:rsidRPr="00A20993">
          <w:rPr>
            <w:lang w:val="en-US"/>
          </w:rPr>
          <w:delText>using System.Threading.Tasks;</w:delText>
        </w:r>
      </w:del>
    </w:p>
    <w:p w14:paraId="03A08941" w14:textId="77777777" w:rsidR="00A20993" w:rsidRPr="00A20993" w:rsidRDefault="00A20993" w:rsidP="00A20993">
      <w:pPr>
        <w:spacing w:after="0"/>
        <w:rPr>
          <w:del w:id="16" w:author="Сравнение" w:date="2021-06-08T23:50:00Z"/>
          <w:lang w:val="en-US"/>
        </w:rPr>
      </w:pPr>
      <w:del w:id="17" w:author="Сравнение" w:date="2021-06-08T23:50:00Z">
        <w:r w:rsidRPr="00A20993">
          <w:rPr>
            <w:lang w:val="en-US"/>
          </w:rPr>
          <w:delText>using System.Windows.Forms;</w:delText>
        </w:r>
      </w:del>
    </w:p>
    <w:p w14:paraId="175ACC0A" w14:textId="77777777" w:rsidR="00A20993" w:rsidRPr="00A20993" w:rsidRDefault="00A20993" w:rsidP="00A20993">
      <w:pPr>
        <w:spacing w:after="0"/>
        <w:rPr>
          <w:del w:id="18" w:author="Сравнение" w:date="2021-06-08T23:50:00Z"/>
          <w:lang w:val="en-US"/>
        </w:rPr>
      </w:pPr>
      <w:del w:id="19" w:author="Сравнение" w:date="2021-06-08T23:50:00Z">
        <w:r w:rsidRPr="00A20993">
          <w:rPr>
            <w:lang w:val="en-US"/>
          </w:rPr>
          <w:delText xml:space="preserve">        public Form1()</w:delText>
        </w:r>
      </w:del>
    </w:p>
    <w:p w14:paraId="11524FC9" w14:textId="77777777" w:rsidR="00A20993" w:rsidRPr="00A20993" w:rsidRDefault="00A20993" w:rsidP="00A20993">
      <w:pPr>
        <w:spacing w:after="0"/>
        <w:rPr>
          <w:del w:id="20" w:author="Сравнение" w:date="2021-06-08T23:50:00Z"/>
          <w:lang w:val="en-US"/>
        </w:rPr>
      </w:pPr>
      <w:del w:id="21" w:author="Сравнение" w:date="2021-06-08T23:50:00Z">
        <w:r w:rsidRPr="00A20993">
          <w:rPr>
            <w:lang w:val="en-US"/>
          </w:rPr>
          <w:delText xml:space="preserve">        {</w:delText>
        </w:r>
      </w:del>
    </w:p>
    <w:p w14:paraId="1DCB95AF" w14:textId="77777777" w:rsidR="00A20993" w:rsidRPr="00A20993" w:rsidRDefault="00A20993" w:rsidP="00A20993">
      <w:pPr>
        <w:spacing w:after="0"/>
        <w:rPr>
          <w:del w:id="22" w:author="Сравнение" w:date="2021-06-08T23:50:00Z"/>
          <w:lang w:val="en-US"/>
        </w:rPr>
      </w:pPr>
      <w:del w:id="23" w:author="Сравнение" w:date="2021-06-08T23:50:00Z">
        <w:r w:rsidRPr="00A20993">
          <w:rPr>
            <w:lang w:val="en-US"/>
          </w:rPr>
          <w:delText xml:space="preserve">            InitializeComponent();</w:delText>
        </w:r>
      </w:del>
    </w:p>
    <w:p w14:paraId="263A0EE0" w14:textId="77777777" w:rsidR="00A20993" w:rsidRPr="00A20993" w:rsidRDefault="00A20993" w:rsidP="00A20993">
      <w:pPr>
        <w:spacing w:after="0"/>
        <w:rPr>
          <w:del w:id="24" w:author="Сравнение" w:date="2021-06-08T23:50:00Z"/>
          <w:lang w:val="en-US"/>
        </w:rPr>
      </w:pPr>
      <w:del w:id="25" w:author="Сравнение" w:date="2021-06-08T23:50:00Z">
        <w:r w:rsidRPr="00A20993">
          <w:rPr>
            <w:lang w:val="en-US"/>
          </w:rPr>
          <w:delText xml:space="preserve">        }</w:delText>
        </w:r>
      </w:del>
    </w:p>
    <w:p w14:paraId="1C5978F9" w14:textId="77777777" w:rsidR="00A20993" w:rsidRPr="00A20993" w:rsidRDefault="00A20993" w:rsidP="00A20993">
      <w:pPr>
        <w:spacing w:after="0"/>
        <w:rPr>
          <w:del w:id="26" w:author="Сравнение" w:date="2021-06-08T23:50:00Z"/>
          <w:lang w:val="en-US"/>
        </w:rPr>
      </w:pPr>
    </w:p>
    <w:p w14:paraId="2F82BAE1" w14:textId="77777777" w:rsidR="00A20993" w:rsidRPr="00A20993" w:rsidRDefault="00A20993" w:rsidP="00A20993">
      <w:pPr>
        <w:spacing w:after="0"/>
        <w:rPr>
          <w:del w:id="27" w:author="Сравнение" w:date="2021-06-08T23:50:00Z"/>
          <w:lang w:val="en-US"/>
        </w:rPr>
      </w:pPr>
      <w:del w:id="28" w:author="Сравнение" w:date="2021-06-08T23:50:00Z">
        <w:r w:rsidRPr="00A20993">
          <w:rPr>
            <w:lang w:val="en-US"/>
          </w:rPr>
          <w:delText xml:space="preserve">        int n;</w:delText>
        </w:r>
      </w:del>
    </w:p>
    <w:p w14:paraId="45481C16" w14:textId="77777777" w:rsidR="00A20993" w:rsidRPr="00A20993" w:rsidRDefault="00A20993" w:rsidP="00A20993">
      <w:pPr>
        <w:spacing w:after="0"/>
        <w:rPr>
          <w:del w:id="29" w:author="Сравнение" w:date="2021-06-08T23:50:00Z"/>
          <w:lang w:val="en-US"/>
        </w:rPr>
      </w:pPr>
      <w:del w:id="30" w:author="Сравнение" w:date="2021-06-08T23:50:00Z">
        <w:r w:rsidRPr="00A20993">
          <w:rPr>
            <w:lang w:val="en-US"/>
          </w:rPr>
          <w:delText xml:space="preserve">        double[,] A;</w:delText>
        </w:r>
      </w:del>
    </w:p>
    <w:p w14:paraId="7A6A435E" w14:textId="77777777" w:rsidR="00A20993" w:rsidRPr="00A20993" w:rsidRDefault="00A20993" w:rsidP="00A20993">
      <w:pPr>
        <w:spacing w:after="0"/>
        <w:rPr>
          <w:del w:id="31" w:author="Сравнение" w:date="2021-06-08T23:50:00Z"/>
          <w:lang w:val="en-US"/>
        </w:rPr>
      </w:pPr>
      <w:del w:id="32" w:author="Сравнение" w:date="2021-06-08T23:50:00Z">
        <w:r w:rsidRPr="00A20993">
          <w:rPr>
            <w:lang w:val="en-US"/>
          </w:rPr>
          <w:delText xml:space="preserve">        List&lt;Woker&gt; wokers = new List&lt;Woker&gt;(); // </w:delText>
        </w:r>
        <w:r>
          <w:delText>Список</w:delText>
        </w:r>
        <w:r w:rsidRPr="00A20993">
          <w:rPr>
            <w:lang w:val="en-US"/>
          </w:rPr>
          <w:delText xml:space="preserve"> </w:delText>
        </w:r>
        <w:r>
          <w:delText>рабочих</w:delText>
        </w:r>
      </w:del>
    </w:p>
    <w:p w14:paraId="59A76302" w14:textId="77777777" w:rsidR="00A20993" w:rsidRPr="00A20993" w:rsidRDefault="00A20993" w:rsidP="00A20993">
      <w:pPr>
        <w:spacing w:after="0"/>
        <w:rPr>
          <w:del w:id="33" w:author="Сравнение" w:date="2021-06-08T23:50:00Z"/>
          <w:lang w:val="en-US"/>
        </w:rPr>
      </w:pPr>
    </w:p>
    <w:p w14:paraId="058E394B" w14:textId="77777777" w:rsidR="00A20993" w:rsidRDefault="00A20993" w:rsidP="00A20993">
      <w:pPr>
        <w:spacing w:after="0"/>
        <w:rPr>
          <w:del w:id="34" w:author="Сравнение" w:date="2021-06-08T23:50:00Z"/>
        </w:rPr>
      </w:pPr>
      <w:del w:id="35" w:author="Сравнение" w:date="2021-06-08T23:50:00Z">
        <w:r w:rsidRPr="00A20993">
          <w:rPr>
            <w:lang w:val="en-US"/>
          </w:rPr>
          <w:delText xml:space="preserve">        </w:delText>
        </w:r>
        <w:r>
          <w:delText>class Woker // Класс "Рабочий"</w:delText>
        </w:r>
      </w:del>
    </w:p>
    <w:p w14:paraId="3C38A57F" w14:textId="77777777" w:rsidR="00A20993" w:rsidRDefault="00A20993" w:rsidP="00A20993">
      <w:pPr>
        <w:spacing w:after="0"/>
        <w:rPr>
          <w:del w:id="36" w:author="Сравнение" w:date="2021-06-08T23:50:00Z"/>
        </w:rPr>
      </w:pPr>
      <w:del w:id="37" w:author="Сравнение" w:date="2021-06-08T23:50:00Z">
        <w:r>
          <w:delText xml:space="preserve">        {</w:delText>
        </w:r>
      </w:del>
    </w:p>
    <w:p w14:paraId="6431DC44" w14:textId="77777777" w:rsidR="00A20993" w:rsidRDefault="00A20993" w:rsidP="00A20993">
      <w:pPr>
        <w:spacing w:after="0"/>
        <w:rPr>
          <w:del w:id="38" w:author="Сравнение" w:date="2021-06-08T23:50:00Z"/>
        </w:rPr>
      </w:pPr>
      <w:del w:id="39" w:author="Сравнение" w:date="2021-06-08T23:50:00Z">
        <w:r>
          <w:delText xml:space="preserve">            public string type { get; set; }       // Тип работника - "бригадир", "основной работник", "вспомогательный работник"</w:delText>
        </w:r>
      </w:del>
    </w:p>
    <w:p w14:paraId="67DC0274" w14:textId="77777777" w:rsidR="00A20993" w:rsidRPr="00A20993" w:rsidRDefault="00A20993" w:rsidP="00A20993">
      <w:pPr>
        <w:spacing w:after="0"/>
        <w:rPr>
          <w:del w:id="40" w:author="Сравнение" w:date="2021-06-08T23:50:00Z"/>
          <w:lang w:val="en-US"/>
        </w:rPr>
      </w:pPr>
      <w:del w:id="41" w:author="Сравнение" w:date="2021-06-08T23:50:00Z">
        <w:r>
          <w:delText xml:space="preserve">            </w:delText>
        </w:r>
        <w:r w:rsidRPr="00A20993">
          <w:rPr>
            <w:lang w:val="en-US"/>
          </w:rPr>
          <w:delText xml:space="preserve">public int number { get; set; }        // </w:delText>
        </w:r>
        <w:r>
          <w:delText>Табельный</w:delText>
        </w:r>
        <w:r w:rsidRPr="00A20993">
          <w:rPr>
            <w:lang w:val="en-US"/>
          </w:rPr>
          <w:delText xml:space="preserve"> </w:delText>
        </w:r>
        <w:r>
          <w:delText>номер</w:delText>
        </w:r>
      </w:del>
    </w:p>
    <w:p w14:paraId="7E570F9A" w14:textId="77777777" w:rsidR="00A20993" w:rsidRPr="00A20993" w:rsidRDefault="00A20993" w:rsidP="00A20993">
      <w:pPr>
        <w:spacing w:after="0"/>
        <w:rPr>
          <w:del w:id="42" w:author="Сравнение" w:date="2021-06-08T23:50:00Z"/>
          <w:lang w:val="en-US"/>
        </w:rPr>
      </w:pPr>
      <w:del w:id="43" w:author="Сравнение" w:date="2021-06-08T23:50:00Z">
        <w:r w:rsidRPr="00A20993">
          <w:rPr>
            <w:lang w:val="en-US"/>
          </w:rPr>
          <w:delText xml:space="preserve">            public double salary { get; set; }     // </w:delText>
        </w:r>
        <w:r>
          <w:delText>Зарплата</w:delText>
        </w:r>
      </w:del>
    </w:p>
    <w:p w14:paraId="6CFE83A0" w14:textId="77777777" w:rsidR="00A20993" w:rsidRPr="00A20993" w:rsidRDefault="00A20993" w:rsidP="00A20993">
      <w:pPr>
        <w:spacing w:after="0"/>
        <w:rPr>
          <w:del w:id="44" w:author="Сравнение" w:date="2021-06-08T23:50:00Z"/>
          <w:lang w:val="en-US"/>
        </w:rPr>
      </w:pPr>
      <w:del w:id="45" w:author="Сравнение" w:date="2021-06-08T23:50:00Z">
        <w:r w:rsidRPr="00A20993">
          <w:rPr>
            <w:lang w:val="en-US"/>
          </w:rPr>
          <w:delText xml:space="preserve">            public double all_salary { get; set; } // </w:delText>
        </w:r>
        <w:r>
          <w:delText>Оклад</w:delText>
        </w:r>
      </w:del>
    </w:p>
    <w:p w14:paraId="7B0C748D" w14:textId="77777777" w:rsidR="00A20993" w:rsidRPr="00A20993" w:rsidRDefault="00A20993" w:rsidP="00A20993">
      <w:pPr>
        <w:spacing w:after="0"/>
        <w:rPr>
          <w:del w:id="46" w:author="Сравнение" w:date="2021-06-08T23:50:00Z"/>
          <w:lang w:val="en-US"/>
        </w:rPr>
      </w:pPr>
      <w:del w:id="47" w:author="Сравнение" w:date="2021-06-08T23:50:00Z">
        <w:r w:rsidRPr="00A20993">
          <w:rPr>
            <w:lang w:val="en-US"/>
          </w:rPr>
          <w:delText xml:space="preserve">            public double prepay { get; set; }     // </w:delText>
        </w:r>
        <w:r>
          <w:delText>Аванс</w:delText>
        </w:r>
      </w:del>
    </w:p>
    <w:p w14:paraId="27E046ED" w14:textId="77777777" w:rsidR="00A20993" w:rsidRPr="00A20993" w:rsidRDefault="00A20993" w:rsidP="00A20993">
      <w:pPr>
        <w:spacing w:after="0"/>
        <w:rPr>
          <w:del w:id="48" w:author="Сравнение" w:date="2021-06-08T23:50:00Z"/>
          <w:lang w:val="en-US"/>
        </w:rPr>
      </w:pPr>
      <w:del w:id="49" w:author="Сравнение" w:date="2021-06-08T23:50:00Z">
        <w:r w:rsidRPr="00A20993">
          <w:rPr>
            <w:lang w:val="en-US"/>
          </w:rPr>
          <w:delText xml:space="preserve">            public double main_tax { get; set; }   // </w:delText>
        </w:r>
        <w:r>
          <w:delText>Процент</w:delText>
        </w:r>
        <w:r w:rsidRPr="00A20993">
          <w:rPr>
            <w:lang w:val="en-US"/>
          </w:rPr>
          <w:delText xml:space="preserve"> </w:delText>
        </w:r>
        <w:r>
          <w:delText>отчисления</w:delText>
        </w:r>
        <w:r w:rsidRPr="00A20993">
          <w:rPr>
            <w:lang w:val="en-US"/>
          </w:rPr>
          <w:delText xml:space="preserve"> </w:delText>
        </w:r>
        <w:r>
          <w:delText>по</w:delText>
        </w:r>
        <w:r w:rsidRPr="00A20993">
          <w:rPr>
            <w:lang w:val="en-US"/>
          </w:rPr>
          <w:delText xml:space="preserve"> </w:delText>
        </w:r>
        <w:r>
          <w:delText>налогам</w:delText>
        </w:r>
      </w:del>
    </w:p>
    <w:p w14:paraId="620DB5C2" w14:textId="77777777" w:rsidR="00A20993" w:rsidRPr="00A20993" w:rsidRDefault="00A20993" w:rsidP="00A20993">
      <w:pPr>
        <w:spacing w:after="0"/>
        <w:rPr>
          <w:del w:id="50" w:author="Сравнение" w:date="2021-06-08T23:50:00Z"/>
          <w:lang w:val="en-US"/>
        </w:rPr>
      </w:pPr>
      <w:del w:id="51" w:author="Сравнение" w:date="2021-06-08T23:50:00Z">
        <w:r w:rsidRPr="00A20993">
          <w:rPr>
            <w:lang w:val="en-US"/>
          </w:rPr>
          <w:delText xml:space="preserve">            public double other_tax { get; set; }  // </w:delText>
        </w:r>
        <w:r>
          <w:delText>Прочие</w:delText>
        </w:r>
        <w:r w:rsidRPr="00A20993">
          <w:rPr>
            <w:lang w:val="en-US"/>
          </w:rPr>
          <w:delText xml:space="preserve"> </w:delText>
        </w:r>
        <w:r>
          <w:delText>отчисления</w:delText>
        </w:r>
        <w:r w:rsidRPr="00A20993">
          <w:rPr>
            <w:lang w:val="en-US"/>
          </w:rPr>
          <w:delText xml:space="preserve"> (</w:delText>
        </w:r>
        <w:r>
          <w:delText>либо</w:delText>
        </w:r>
        <w:r w:rsidRPr="00A20993">
          <w:rPr>
            <w:lang w:val="en-US"/>
          </w:rPr>
          <w:delText xml:space="preserve"> </w:delText>
        </w:r>
        <w:r>
          <w:delText>долг</w:delText>
        </w:r>
        <w:r w:rsidRPr="00A20993">
          <w:rPr>
            <w:lang w:val="en-US"/>
          </w:rPr>
          <w:delText xml:space="preserve"> </w:delText>
        </w:r>
        <w:r>
          <w:delText>перед</w:delText>
        </w:r>
        <w:r w:rsidRPr="00A20993">
          <w:rPr>
            <w:lang w:val="en-US"/>
          </w:rPr>
          <w:delText xml:space="preserve"> </w:delText>
        </w:r>
        <w:r>
          <w:delText>предприятием</w:delText>
        </w:r>
        <w:r w:rsidRPr="00A20993">
          <w:rPr>
            <w:lang w:val="en-US"/>
          </w:rPr>
          <w:delText>)</w:delText>
        </w:r>
      </w:del>
    </w:p>
    <w:p w14:paraId="4302AE24" w14:textId="77777777" w:rsidR="00A20993" w:rsidRPr="00A20993" w:rsidRDefault="00A20993" w:rsidP="00A20993">
      <w:pPr>
        <w:spacing w:after="0"/>
        <w:rPr>
          <w:del w:id="52" w:author="Сравнение" w:date="2021-06-08T23:50:00Z"/>
          <w:lang w:val="en-US"/>
        </w:rPr>
      </w:pPr>
    </w:p>
    <w:p w14:paraId="58DF6CAD" w14:textId="77777777" w:rsidR="00A20993" w:rsidRDefault="00A20993" w:rsidP="00A20993">
      <w:pPr>
        <w:spacing w:after="0"/>
        <w:rPr>
          <w:del w:id="53" w:author="Сравнение" w:date="2021-06-08T23:50:00Z"/>
        </w:rPr>
      </w:pPr>
      <w:del w:id="54" w:author="Сравнение" w:date="2021-06-08T23:50:00Z">
        <w:r w:rsidRPr="00A20993">
          <w:rPr>
            <w:lang w:val="en-US"/>
          </w:rPr>
          <w:delText xml:space="preserve">            </w:delText>
        </w:r>
        <w:r>
          <w:delText>// Определим конструктор без параметров</w:delText>
        </w:r>
      </w:del>
    </w:p>
    <w:p w14:paraId="0E58FB46" w14:textId="77777777" w:rsidR="00A20993" w:rsidRDefault="00A20993" w:rsidP="00A20993">
      <w:pPr>
        <w:spacing w:after="0"/>
        <w:rPr>
          <w:del w:id="55" w:author="Сравнение" w:date="2021-06-08T23:50:00Z"/>
        </w:rPr>
      </w:pPr>
      <w:del w:id="56" w:author="Сравнение" w:date="2021-06-08T23:50:00Z">
        <w:r>
          <w:delText xml:space="preserve">            public Woker()</w:delText>
        </w:r>
      </w:del>
    </w:p>
    <w:p w14:paraId="06AC586B" w14:textId="77777777" w:rsidR="00A20993" w:rsidRPr="00A20993" w:rsidRDefault="00A20993" w:rsidP="00A20993">
      <w:pPr>
        <w:spacing w:after="0"/>
        <w:rPr>
          <w:del w:id="57" w:author="Сравнение" w:date="2021-06-08T23:50:00Z"/>
          <w:lang w:val="en-US"/>
        </w:rPr>
      </w:pPr>
      <w:del w:id="58" w:author="Сравнение" w:date="2021-06-08T23:50:00Z">
        <w:r>
          <w:delText xml:space="preserve">            </w:delText>
        </w:r>
        <w:r w:rsidRPr="00A20993">
          <w:rPr>
            <w:lang w:val="en-US"/>
          </w:rPr>
          <w:delText>{</w:delText>
        </w:r>
      </w:del>
    </w:p>
    <w:p w14:paraId="1CC8A5E3" w14:textId="77777777" w:rsidR="00A20993" w:rsidRPr="00A20993" w:rsidRDefault="00A20993" w:rsidP="00A20993">
      <w:pPr>
        <w:spacing w:after="0"/>
        <w:rPr>
          <w:del w:id="59" w:author="Сравнение" w:date="2021-06-08T23:50:00Z"/>
          <w:lang w:val="en-US"/>
        </w:rPr>
      </w:pPr>
      <w:del w:id="60" w:author="Сравнение" w:date="2021-06-08T23:50:00Z">
        <w:r w:rsidRPr="00A20993">
          <w:rPr>
            <w:lang w:val="en-US"/>
          </w:rPr>
          <w:delText xml:space="preserve">                type = "";</w:delText>
        </w:r>
      </w:del>
    </w:p>
    <w:p w14:paraId="5890C4F6" w14:textId="77777777" w:rsidR="00A20993" w:rsidRPr="00A20993" w:rsidRDefault="00A20993" w:rsidP="00A20993">
      <w:pPr>
        <w:spacing w:after="0"/>
        <w:rPr>
          <w:del w:id="61" w:author="Сравнение" w:date="2021-06-08T23:50:00Z"/>
          <w:lang w:val="en-US"/>
        </w:rPr>
      </w:pPr>
      <w:del w:id="62" w:author="Сравнение" w:date="2021-06-08T23:50:00Z">
        <w:r w:rsidRPr="00A20993">
          <w:rPr>
            <w:lang w:val="en-US"/>
          </w:rPr>
          <w:delText xml:space="preserve">                number = 0;</w:delText>
        </w:r>
      </w:del>
    </w:p>
    <w:p w14:paraId="44E106DB" w14:textId="77777777" w:rsidR="00A20993" w:rsidRPr="00A20993" w:rsidRDefault="00A20993" w:rsidP="00A20993">
      <w:pPr>
        <w:spacing w:after="0"/>
        <w:rPr>
          <w:del w:id="63" w:author="Сравнение" w:date="2021-06-08T23:50:00Z"/>
          <w:lang w:val="en-US"/>
        </w:rPr>
      </w:pPr>
      <w:del w:id="64" w:author="Сравнение" w:date="2021-06-08T23:50:00Z">
        <w:r w:rsidRPr="00A20993">
          <w:rPr>
            <w:lang w:val="en-US"/>
          </w:rPr>
          <w:delText xml:space="preserve">                all_salary = 0.0;</w:delText>
        </w:r>
      </w:del>
    </w:p>
    <w:p w14:paraId="07D0D235" w14:textId="77777777" w:rsidR="00A20993" w:rsidRPr="00A20993" w:rsidRDefault="00A20993" w:rsidP="00A20993">
      <w:pPr>
        <w:spacing w:after="0"/>
        <w:rPr>
          <w:del w:id="65" w:author="Сравнение" w:date="2021-06-08T23:50:00Z"/>
          <w:lang w:val="en-US"/>
        </w:rPr>
      </w:pPr>
      <w:del w:id="66" w:author="Сравнение" w:date="2021-06-08T23:50:00Z">
        <w:r w:rsidRPr="00A20993">
          <w:rPr>
            <w:lang w:val="en-US"/>
          </w:rPr>
          <w:delText xml:space="preserve">                salary = 0.0;</w:delText>
        </w:r>
      </w:del>
    </w:p>
    <w:p w14:paraId="711CFC24" w14:textId="77777777" w:rsidR="00A20993" w:rsidRPr="00A20993" w:rsidRDefault="00A20993" w:rsidP="00A20993">
      <w:pPr>
        <w:spacing w:after="0"/>
        <w:rPr>
          <w:del w:id="67" w:author="Сравнение" w:date="2021-06-08T23:50:00Z"/>
          <w:lang w:val="en-US"/>
        </w:rPr>
      </w:pPr>
      <w:del w:id="68" w:author="Сравнение" w:date="2021-06-08T23:50:00Z">
        <w:r w:rsidRPr="00A20993">
          <w:rPr>
            <w:lang w:val="en-US"/>
          </w:rPr>
          <w:delText xml:space="preserve">                prepay = 0.0;</w:delText>
        </w:r>
      </w:del>
    </w:p>
    <w:p w14:paraId="0001D676" w14:textId="77777777" w:rsidR="00A20993" w:rsidRPr="00A20993" w:rsidRDefault="00A20993" w:rsidP="00A20993">
      <w:pPr>
        <w:spacing w:after="0"/>
        <w:rPr>
          <w:del w:id="69" w:author="Сравнение" w:date="2021-06-08T23:50:00Z"/>
          <w:lang w:val="en-US"/>
        </w:rPr>
      </w:pPr>
      <w:del w:id="70" w:author="Сравнение" w:date="2021-06-08T23:50:00Z">
        <w:r w:rsidRPr="00A20993">
          <w:rPr>
            <w:lang w:val="en-US"/>
          </w:rPr>
          <w:delText xml:space="preserve">                main_tax = 0.0;</w:delText>
        </w:r>
      </w:del>
    </w:p>
    <w:p w14:paraId="618D1733" w14:textId="77777777" w:rsidR="00A20993" w:rsidRPr="00A20993" w:rsidRDefault="00A20993" w:rsidP="00A20993">
      <w:pPr>
        <w:spacing w:after="0"/>
        <w:rPr>
          <w:del w:id="71" w:author="Сравнение" w:date="2021-06-08T23:50:00Z"/>
          <w:lang w:val="en-US"/>
        </w:rPr>
      </w:pPr>
      <w:del w:id="72" w:author="Сравнение" w:date="2021-06-08T23:50:00Z">
        <w:r w:rsidRPr="00A20993">
          <w:rPr>
            <w:lang w:val="en-US"/>
          </w:rPr>
          <w:delText xml:space="preserve">                other_tax = 0.0;</w:delText>
        </w:r>
      </w:del>
    </w:p>
    <w:p w14:paraId="7CBFF16B" w14:textId="77777777" w:rsidR="00A20993" w:rsidRPr="00A20993" w:rsidRDefault="00A20993" w:rsidP="00A20993">
      <w:pPr>
        <w:spacing w:after="0"/>
        <w:rPr>
          <w:del w:id="73" w:author="Сравнение" w:date="2021-06-08T23:50:00Z"/>
          <w:lang w:val="en-US"/>
        </w:rPr>
      </w:pPr>
      <w:del w:id="74" w:author="Сравнение" w:date="2021-06-08T23:50:00Z">
        <w:r w:rsidRPr="00A20993">
          <w:rPr>
            <w:lang w:val="en-US"/>
          </w:rPr>
          <w:delText xml:space="preserve">            }</w:delText>
        </w:r>
      </w:del>
    </w:p>
    <w:p w14:paraId="6A9D812B" w14:textId="77777777" w:rsidR="00A20993" w:rsidRPr="00A20993" w:rsidRDefault="00A20993" w:rsidP="00A20993">
      <w:pPr>
        <w:spacing w:after="0"/>
        <w:rPr>
          <w:del w:id="75" w:author="Сравнение" w:date="2021-06-08T23:50:00Z"/>
          <w:lang w:val="en-US"/>
        </w:rPr>
      </w:pPr>
    </w:p>
    <w:p w14:paraId="37712CA8" w14:textId="77777777" w:rsidR="00A20993" w:rsidRPr="00A20993" w:rsidRDefault="00A20993" w:rsidP="00A20993">
      <w:pPr>
        <w:spacing w:after="0"/>
        <w:rPr>
          <w:del w:id="76" w:author="Сравнение" w:date="2021-06-08T23:50:00Z"/>
          <w:lang w:val="en-US"/>
        </w:rPr>
      </w:pPr>
      <w:del w:id="77" w:author="Сравнение" w:date="2021-06-08T23:50:00Z">
        <w:r w:rsidRPr="00A20993">
          <w:rPr>
            <w:lang w:val="en-US"/>
          </w:rPr>
          <w:delText xml:space="preserve">            // </w:delText>
        </w:r>
        <w:r>
          <w:delText>Определим</w:delText>
        </w:r>
        <w:r w:rsidRPr="00A20993">
          <w:rPr>
            <w:lang w:val="en-US"/>
          </w:rPr>
          <w:delText xml:space="preserve"> </w:delText>
        </w:r>
        <w:r>
          <w:delText>конструктор</w:delText>
        </w:r>
        <w:r w:rsidRPr="00A20993">
          <w:rPr>
            <w:lang w:val="en-US"/>
          </w:rPr>
          <w:delText xml:space="preserve"> </w:delText>
        </w:r>
        <w:r>
          <w:delText>с</w:delText>
        </w:r>
        <w:r w:rsidRPr="00A20993">
          <w:rPr>
            <w:lang w:val="en-US"/>
          </w:rPr>
          <w:delText xml:space="preserve"> </w:delText>
        </w:r>
        <w:r>
          <w:delText>параметрами</w:delText>
        </w:r>
      </w:del>
    </w:p>
    <w:p w14:paraId="0BCB014D" w14:textId="77777777" w:rsidR="00A20993" w:rsidRPr="00A20993" w:rsidRDefault="00A20993" w:rsidP="00A20993">
      <w:pPr>
        <w:spacing w:after="0"/>
        <w:rPr>
          <w:del w:id="78" w:author="Сравнение" w:date="2021-06-08T23:50:00Z"/>
          <w:lang w:val="en-US"/>
        </w:rPr>
      </w:pPr>
      <w:del w:id="79" w:author="Сравнение" w:date="2021-06-08T23:50:00Z">
        <w:r w:rsidRPr="00A20993">
          <w:rPr>
            <w:lang w:val="en-US"/>
          </w:rPr>
          <w:delText xml:space="preserve">            public Woker(string w_type, int w_number, double w_allsalary, double w_salary, double w_prepay, double w_maintax, double w_othertax)</w:delText>
        </w:r>
      </w:del>
    </w:p>
    <w:p w14:paraId="05FD9967" w14:textId="77777777" w:rsidR="00A20993" w:rsidRPr="00A20993" w:rsidRDefault="00A20993" w:rsidP="00A20993">
      <w:pPr>
        <w:spacing w:after="0"/>
        <w:rPr>
          <w:del w:id="80" w:author="Сравнение" w:date="2021-06-08T23:50:00Z"/>
          <w:lang w:val="en-US"/>
        </w:rPr>
      </w:pPr>
      <w:del w:id="81" w:author="Сравнение" w:date="2021-06-08T23:50:00Z">
        <w:r w:rsidRPr="00A20993">
          <w:rPr>
            <w:lang w:val="en-US"/>
          </w:rPr>
          <w:delText xml:space="preserve">            {</w:delText>
        </w:r>
      </w:del>
    </w:p>
    <w:p w14:paraId="6CF2C142" w14:textId="77777777" w:rsidR="00A20993" w:rsidRPr="00A20993" w:rsidRDefault="00A20993" w:rsidP="00A20993">
      <w:pPr>
        <w:spacing w:after="0"/>
        <w:rPr>
          <w:del w:id="82" w:author="Сравнение" w:date="2021-06-08T23:50:00Z"/>
          <w:lang w:val="en-US"/>
        </w:rPr>
      </w:pPr>
      <w:del w:id="83" w:author="Сравнение" w:date="2021-06-08T23:50:00Z">
        <w:r w:rsidRPr="00A20993">
          <w:rPr>
            <w:lang w:val="en-US"/>
          </w:rPr>
          <w:delText xml:space="preserve">                type = w_type;</w:delText>
        </w:r>
      </w:del>
    </w:p>
    <w:p w14:paraId="37ECEDB3" w14:textId="6D31A2EF" w:rsidR="00A20993" w:rsidRPr="00A20993" w:rsidRDefault="00A20993" w:rsidP="00A20993">
      <w:pPr>
        <w:spacing w:after="0"/>
        <w:rPr>
          <w:del w:id="84" w:author="Сравнение" w:date="2021-06-08T23:50:00Z"/>
          <w:lang w:val="en-US"/>
        </w:rPr>
      </w:pPr>
      <w:del w:id="85" w:author="Сравнение" w:date="2021-06-08T23:50:00Z">
        <w:r w:rsidRPr="00A20993">
          <w:rPr>
            <w:lang w:val="en-US"/>
          </w:rPr>
          <w:delText xml:space="preserve">                number = </w:delText>
        </w:r>
        <w:r w:rsidR="000C493C">
          <w:rPr>
            <w:lang w:val="en-US"/>
          </w:rPr>
          <w:delText>rhryr</w:delText>
        </w:r>
      </w:del>
    </w:p>
    <w:p w14:paraId="1767B516" w14:textId="77777777" w:rsidR="00A20993" w:rsidRPr="00A20993" w:rsidRDefault="00A20993" w:rsidP="00A20993">
      <w:pPr>
        <w:spacing w:after="0"/>
        <w:rPr>
          <w:del w:id="86" w:author="Сравнение" w:date="2021-06-08T23:50:00Z"/>
          <w:lang w:val="en-US"/>
        </w:rPr>
      </w:pPr>
      <w:del w:id="87" w:author="Сравнение" w:date="2021-06-08T23:50:00Z">
        <w:r w:rsidRPr="00A20993">
          <w:rPr>
            <w:lang w:val="en-US"/>
          </w:rPr>
          <w:delText xml:space="preserve">                all_salary = w_allsalary;</w:delText>
        </w:r>
      </w:del>
    </w:p>
    <w:p w14:paraId="009AC44B" w14:textId="77777777" w:rsidR="00A20993" w:rsidRPr="00A20993" w:rsidRDefault="00A20993" w:rsidP="00A20993">
      <w:pPr>
        <w:spacing w:after="0"/>
        <w:rPr>
          <w:del w:id="88" w:author="Сравнение" w:date="2021-06-08T23:50:00Z"/>
          <w:lang w:val="en-US"/>
        </w:rPr>
      </w:pPr>
      <w:del w:id="89" w:author="Сравнение" w:date="2021-06-08T23:50:00Z">
        <w:r w:rsidRPr="00A20993">
          <w:rPr>
            <w:lang w:val="en-US"/>
          </w:rPr>
          <w:delText xml:space="preserve">                salary = w_salary;</w:delText>
        </w:r>
      </w:del>
    </w:p>
    <w:p w14:paraId="4C6926AB" w14:textId="77777777" w:rsidR="00A20993" w:rsidRPr="00A20993" w:rsidRDefault="00A20993" w:rsidP="00A20993">
      <w:pPr>
        <w:spacing w:after="0"/>
        <w:rPr>
          <w:del w:id="90" w:author="Сравнение" w:date="2021-06-08T23:50:00Z"/>
          <w:lang w:val="en-US"/>
        </w:rPr>
      </w:pPr>
      <w:del w:id="91" w:author="Сравнение" w:date="2021-06-08T23:50:00Z">
        <w:r w:rsidRPr="00A20993">
          <w:rPr>
            <w:lang w:val="en-US"/>
          </w:rPr>
          <w:delText xml:space="preserve">                prepay = w_prepay;</w:delText>
        </w:r>
      </w:del>
    </w:p>
    <w:p w14:paraId="78FD5B84" w14:textId="77777777" w:rsidR="00A20993" w:rsidRPr="00A20993" w:rsidRDefault="00A20993" w:rsidP="00A20993">
      <w:pPr>
        <w:spacing w:after="0"/>
        <w:rPr>
          <w:del w:id="92" w:author="Сравнение" w:date="2021-06-08T23:50:00Z"/>
          <w:lang w:val="en-US"/>
        </w:rPr>
      </w:pPr>
      <w:del w:id="93" w:author="Сравнение" w:date="2021-06-08T23:50:00Z">
        <w:r w:rsidRPr="00A20993">
          <w:rPr>
            <w:lang w:val="en-US"/>
          </w:rPr>
          <w:lastRenderedPageBreak/>
          <w:delText xml:space="preserve">                main_tax = w_maintax;</w:delText>
        </w:r>
      </w:del>
    </w:p>
    <w:p w14:paraId="2AACC3C0" w14:textId="77777777" w:rsidR="00A20993" w:rsidRPr="00AA0A03" w:rsidRDefault="00A20993" w:rsidP="00A20993">
      <w:pPr>
        <w:spacing w:after="0"/>
        <w:rPr>
          <w:del w:id="94" w:author="Сравнение" w:date="2021-06-08T23:50:00Z"/>
          <w:lang w:val="en-US"/>
        </w:rPr>
      </w:pPr>
      <w:del w:id="95" w:author="Сравнение" w:date="2021-06-08T23:50:00Z">
        <w:r w:rsidRPr="00A20993">
          <w:rPr>
            <w:lang w:val="en-US"/>
          </w:rPr>
          <w:delText xml:space="preserve">                </w:delText>
        </w:r>
        <w:r w:rsidRPr="00AA0A03">
          <w:rPr>
            <w:lang w:val="en-US"/>
          </w:rPr>
          <w:delText>other_tax = w_othertax;</w:delText>
        </w:r>
      </w:del>
    </w:p>
    <w:p w14:paraId="40DE6CB3" w14:textId="77777777" w:rsidR="00A20993" w:rsidRPr="00734F68" w:rsidRDefault="00A20993" w:rsidP="00A20993">
      <w:pPr>
        <w:spacing w:after="0"/>
        <w:rPr>
          <w:del w:id="96" w:author="Сравнение" w:date="2021-06-08T23:50:00Z"/>
          <w:lang w:val="en-US"/>
        </w:rPr>
      </w:pPr>
      <w:del w:id="97" w:author="Сравнение" w:date="2021-06-08T23:50:00Z">
        <w:r w:rsidRPr="00AA0A03">
          <w:rPr>
            <w:lang w:val="en-US"/>
          </w:rPr>
          <w:delText xml:space="preserve">            </w:delText>
        </w:r>
        <w:r w:rsidRPr="00734F68">
          <w:rPr>
            <w:lang w:val="en-US"/>
          </w:rPr>
          <w:delText>}</w:delText>
        </w:r>
      </w:del>
    </w:p>
    <w:p w14:paraId="2FFCE19A" w14:textId="77777777" w:rsidR="00A20993" w:rsidRPr="00734F68" w:rsidRDefault="00A20993" w:rsidP="00A20993">
      <w:pPr>
        <w:spacing w:after="0"/>
        <w:rPr>
          <w:del w:id="98" w:author="Сравнение" w:date="2021-06-08T23:50:00Z"/>
          <w:lang w:val="en-US"/>
        </w:rPr>
      </w:pPr>
    </w:p>
    <w:p w14:paraId="13678ADE" w14:textId="77777777" w:rsidR="00A20993" w:rsidRPr="00AA0A03" w:rsidRDefault="00A20993" w:rsidP="00A20993">
      <w:pPr>
        <w:spacing w:after="0"/>
        <w:rPr>
          <w:del w:id="99" w:author="Сравнение" w:date="2021-06-08T23:50:00Z"/>
          <w:lang w:val="en-US"/>
        </w:rPr>
      </w:pPr>
      <w:del w:id="100" w:author="Сравнение" w:date="2021-06-08T23:50:00Z">
        <w:r w:rsidRPr="00734F68">
          <w:rPr>
            <w:lang w:val="en-US"/>
          </w:rPr>
          <w:delText xml:space="preserve">            </w:delText>
        </w:r>
        <w:r w:rsidRPr="00AA0A03">
          <w:rPr>
            <w:lang w:val="en-US"/>
          </w:rPr>
          <w:delText xml:space="preserve">// </w:delText>
        </w:r>
        <w:r>
          <w:delText>Определим</w:delText>
        </w:r>
        <w:r w:rsidRPr="00AA0A03">
          <w:rPr>
            <w:lang w:val="en-US"/>
          </w:rPr>
          <w:delText xml:space="preserve"> </w:delText>
        </w:r>
        <w:r>
          <w:delText>конструктор</w:delText>
        </w:r>
        <w:r w:rsidRPr="00AA0A03">
          <w:rPr>
            <w:lang w:val="en-US"/>
          </w:rPr>
          <w:delText xml:space="preserve"> </w:delText>
        </w:r>
        <w:r>
          <w:delText>с</w:delText>
        </w:r>
        <w:r w:rsidRPr="00AA0A03">
          <w:rPr>
            <w:lang w:val="en-US"/>
          </w:rPr>
          <w:delText xml:space="preserve"> </w:delText>
        </w:r>
        <w:r>
          <w:delText>параметрами</w:delText>
        </w:r>
      </w:del>
    </w:p>
    <w:p w14:paraId="064729CA" w14:textId="77777777" w:rsidR="00A20993" w:rsidRPr="00A20993" w:rsidRDefault="00A20993" w:rsidP="00A20993">
      <w:pPr>
        <w:spacing w:after="0"/>
        <w:rPr>
          <w:del w:id="101" w:author="Сравнение" w:date="2021-06-08T23:50:00Z"/>
          <w:lang w:val="en-US"/>
        </w:rPr>
      </w:pPr>
      <w:del w:id="102" w:author="Сравнение" w:date="2021-06-08T23:50:00Z">
        <w:r w:rsidRPr="00AA0A03">
          <w:rPr>
            <w:lang w:val="en-US"/>
          </w:rPr>
          <w:delText xml:space="preserve">            </w:delText>
        </w:r>
        <w:r w:rsidRPr="00A20993">
          <w:rPr>
            <w:lang w:val="en-US"/>
          </w:rPr>
          <w:delText>public Woker(string w_type, int w_number, double w_allsalary, double w_maintax)</w:delText>
        </w:r>
      </w:del>
    </w:p>
    <w:p w14:paraId="731AD444" w14:textId="77777777" w:rsidR="00A20993" w:rsidRPr="00A20993" w:rsidRDefault="00A20993" w:rsidP="00A20993">
      <w:pPr>
        <w:spacing w:after="0"/>
        <w:rPr>
          <w:del w:id="103" w:author="Сравнение" w:date="2021-06-08T23:50:00Z"/>
          <w:lang w:val="en-US"/>
        </w:rPr>
      </w:pPr>
      <w:del w:id="104" w:author="Сравнение" w:date="2021-06-08T23:50:00Z">
        <w:r w:rsidRPr="00A20993">
          <w:rPr>
            <w:lang w:val="en-US"/>
          </w:rPr>
          <w:delText xml:space="preserve">            {</w:delText>
        </w:r>
      </w:del>
    </w:p>
    <w:p w14:paraId="674E2325" w14:textId="77777777" w:rsidR="00A20993" w:rsidRPr="00A20993" w:rsidRDefault="00A20993" w:rsidP="00A20993">
      <w:pPr>
        <w:spacing w:after="0"/>
        <w:rPr>
          <w:del w:id="105" w:author="Сравнение" w:date="2021-06-08T23:50:00Z"/>
          <w:lang w:val="en-US"/>
        </w:rPr>
      </w:pPr>
      <w:del w:id="106" w:author="Сравнение" w:date="2021-06-08T23:50:00Z">
        <w:r w:rsidRPr="00A20993">
          <w:rPr>
            <w:lang w:val="en-US"/>
          </w:rPr>
          <w:delText xml:space="preserve">                type = w_type;</w:delText>
        </w:r>
      </w:del>
    </w:p>
    <w:p w14:paraId="3BA738C1" w14:textId="77777777" w:rsidR="00A20993" w:rsidRPr="00A20993" w:rsidRDefault="00A20993" w:rsidP="00A20993">
      <w:pPr>
        <w:spacing w:after="0"/>
        <w:rPr>
          <w:del w:id="107" w:author="Сравнение" w:date="2021-06-08T23:50:00Z"/>
          <w:lang w:val="en-US"/>
        </w:rPr>
      </w:pPr>
      <w:del w:id="108" w:author="Сравнение" w:date="2021-06-08T23:50:00Z">
        <w:r w:rsidRPr="00A20993">
          <w:rPr>
            <w:lang w:val="en-US"/>
          </w:rPr>
          <w:delText xml:space="preserve">                number = w_number;</w:delText>
        </w:r>
      </w:del>
    </w:p>
    <w:p w14:paraId="193916B0" w14:textId="77777777" w:rsidR="00A20993" w:rsidRPr="00A20993" w:rsidRDefault="00A20993" w:rsidP="00A20993">
      <w:pPr>
        <w:spacing w:after="0"/>
        <w:rPr>
          <w:del w:id="109" w:author="Сравнение" w:date="2021-06-08T23:50:00Z"/>
          <w:lang w:val="en-US"/>
        </w:rPr>
      </w:pPr>
      <w:del w:id="110" w:author="Сравнение" w:date="2021-06-08T23:50:00Z">
        <w:r w:rsidRPr="00A20993">
          <w:rPr>
            <w:lang w:val="en-US"/>
          </w:rPr>
          <w:delText xml:space="preserve">                all_salary = w_allsalary;</w:delText>
        </w:r>
      </w:del>
    </w:p>
    <w:p w14:paraId="3E2817DC" w14:textId="77777777" w:rsidR="00A20993" w:rsidRPr="00A20993" w:rsidRDefault="00A20993" w:rsidP="00A20993">
      <w:pPr>
        <w:spacing w:after="0"/>
        <w:rPr>
          <w:del w:id="111" w:author="Сравнение" w:date="2021-06-08T23:50:00Z"/>
          <w:lang w:val="en-US"/>
        </w:rPr>
      </w:pPr>
      <w:del w:id="112" w:author="Сравнение" w:date="2021-06-08T23:50:00Z">
        <w:r w:rsidRPr="00A20993">
          <w:rPr>
            <w:lang w:val="en-US"/>
          </w:rPr>
          <w:delText xml:space="preserve">                salary = 0.0;</w:delText>
        </w:r>
      </w:del>
    </w:p>
    <w:p w14:paraId="2328160F" w14:textId="77777777" w:rsidR="00A20993" w:rsidRPr="00734F68" w:rsidRDefault="00A20993" w:rsidP="00A20993">
      <w:pPr>
        <w:spacing w:after="0"/>
        <w:rPr>
          <w:del w:id="113" w:author="Сравнение" w:date="2021-06-08T23:50:00Z"/>
          <w:lang w:val="en-US"/>
        </w:rPr>
      </w:pPr>
      <w:del w:id="114" w:author="Сравнение" w:date="2021-06-08T23:50:00Z">
        <w:r w:rsidRPr="00A20993">
          <w:rPr>
            <w:lang w:val="en-US"/>
          </w:rPr>
          <w:delText xml:space="preserve">                prepay</w:delText>
        </w:r>
        <w:r w:rsidRPr="00734F68">
          <w:rPr>
            <w:lang w:val="en-US"/>
          </w:rPr>
          <w:delText xml:space="preserve"> = 0.0;</w:delText>
        </w:r>
      </w:del>
    </w:p>
    <w:p w14:paraId="46EA7652" w14:textId="1B1271C4" w:rsidR="00A20993" w:rsidRPr="00A20993" w:rsidRDefault="00A20993" w:rsidP="00AA0A03">
      <w:pPr>
        <w:spacing w:after="0"/>
        <w:rPr>
          <w:del w:id="115" w:author="Сравнение" w:date="2021-06-08T23:50:00Z"/>
          <w:lang w:val="en-US"/>
        </w:rPr>
      </w:pPr>
      <w:del w:id="116" w:author="Сравнение" w:date="2021-06-08T23:50:00Z">
        <w:r w:rsidRPr="00734F68">
          <w:rPr>
            <w:lang w:val="en-US"/>
          </w:rPr>
          <w:delText xml:space="preserve">                </w:delText>
        </w:r>
      </w:del>
    </w:p>
    <w:p w14:paraId="2BC9F3D8" w14:textId="77777777" w:rsidR="00A20993" w:rsidRPr="00A20993" w:rsidRDefault="00A20993" w:rsidP="00A20993">
      <w:pPr>
        <w:spacing w:after="0"/>
        <w:rPr>
          <w:del w:id="117" w:author="Сравнение" w:date="2021-06-08T23:50:00Z"/>
          <w:lang w:val="en-US"/>
        </w:rPr>
      </w:pPr>
      <w:del w:id="118" w:author="Сравнение" w:date="2021-06-08T23:50:00Z">
        <w:r w:rsidRPr="00A20993">
          <w:rPr>
            <w:lang w:val="en-US"/>
          </w:rPr>
          <w:delText xml:space="preserve">            }</w:delText>
        </w:r>
      </w:del>
    </w:p>
    <w:p w14:paraId="073E6684" w14:textId="14B20BEE" w:rsidR="00A20993" w:rsidRPr="00A20993" w:rsidRDefault="000C493C" w:rsidP="00A20993">
      <w:pPr>
        <w:spacing w:after="0"/>
        <w:rPr>
          <w:del w:id="119" w:author="Сравнение" w:date="2021-06-08T23:50:00Z"/>
          <w:lang w:val="en-US"/>
        </w:rPr>
      </w:pPr>
      <w:del w:id="120" w:author="Сравнение" w:date="2021-06-08T23:50:00Z">
        <w:r>
          <w:rPr>
            <w:lang w:val="en-US"/>
          </w:rPr>
          <w:delText>stwse</w:delText>
        </w:r>
        <w:r w:rsidR="00A20993" w:rsidRPr="00A20993">
          <w:rPr>
            <w:lang w:val="en-US"/>
          </w:rPr>
          <w:delText xml:space="preserve"> w_maintax, double w_prepay)</w:delText>
        </w:r>
      </w:del>
    </w:p>
    <w:p w14:paraId="7FEF7E30" w14:textId="77777777" w:rsidR="00A20993" w:rsidRPr="00A20993" w:rsidRDefault="00A20993" w:rsidP="00A20993">
      <w:pPr>
        <w:spacing w:after="0"/>
        <w:rPr>
          <w:del w:id="121" w:author="Сравнение" w:date="2021-06-08T23:50:00Z"/>
          <w:lang w:val="en-US"/>
        </w:rPr>
      </w:pPr>
      <w:del w:id="122" w:author="Сравнение" w:date="2021-06-08T23:50:00Z">
        <w:r w:rsidRPr="00A20993">
          <w:rPr>
            <w:lang w:val="en-US"/>
          </w:rPr>
          <w:delText xml:space="preserve">            {</w:delText>
        </w:r>
      </w:del>
    </w:p>
    <w:p w14:paraId="21C8E609" w14:textId="77777777" w:rsidR="00A20993" w:rsidRPr="00A20993" w:rsidRDefault="00A20993" w:rsidP="00A20993">
      <w:pPr>
        <w:spacing w:after="0"/>
        <w:rPr>
          <w:del w:id="123" w:author="Сравнение" w:date="2021-06-08T23:50:00Z"/>
          <w:lang w:val="en-US"/>
        </w:rPr>
      </w:pPr>
      <w:del w:id="124" w:author="Сравнение" w:date="2021-06-08T23:50:00Z">
        <w:r w:rsidRPr="00A20993">
          <w:rPr>
            <w:lang w:val="en-US"/>
          </w:rPr>
          <w:delText xml:space="preserve">                salary = w_allsalary * (1 - w_maintax) - w_prepay;</w:delText>
        </w:r>
      </w:del>
    </w:p>
    <w:p w14:paraId="332D9EA5" w14:textId="77777777" w:rsidR="00A20993" w:rsidRDefault="00A20993" w:rsidP="00A20993">
      <w:pPr>
        <w:spacing w:after="0"/>
        <w:rPr>
          <w:del w:id="125" w:author="Сравнение" w:date="2021-06-08T23:50:00Z"/>
        </w:rPr>
      </w:pPr>
      <w:del w:id="126" w:author="Сравнение" w:date="2021-06-08T23:50:00Z">
        <w:r w:rsidRPr="00A20993">
          <w:rPr>
            <w:lang w:val="en-US"/>
          </w:rPr>
          <w:delText xml:space="preserve">            </w:delText>
        </w:r>
        <w:r>
          <w:delText>}</w:delText>
        </w:r>
      </w:del>
    </w:p>
    <w:p w14:paraId="782BDC55" w14:textId="77777777" w:rsidR="00A20993" w:rsidRDefault="00A20993" w:rsidP="00A20993">
      <w:pPr>
        <w:spacing w:after="0"/>
        <w:rPr>
          <w:del w:id="127" w:author="Сравнение" w:date="2021-06-08T23:50:00Z"/>
        </w:rPr>
      </w:pPr>
      <w:del w:id="128" w:author="Сравнение" w:date="2021-06-08T23:50:00Z">
        <w:r>
          <w:delText xml:space="preserve">        }</w:delText>
        </w:r>
      </w:del>
    </w:p>
    <w:p w14:paraId="45B09227" w14:textId="77777777" w:rsidR="00A20993" w:rsidRDefault="00A20993" w:rsidP="00A20993">
      <w:pPr>
        <w:spacing w:after="0"/>
        <w:rPr>
          <w:del w:id="129" w:author="Сравнение" w:date="2021-06-08T23:50:00Z"/>
        </w:rPr>
      </w:pPr>
    </w:p>
    <w:p w14:paraId="21E3C3F4" w14:textId="77777777" w:rsidR="00A20993" w:rsidRDefault="00A20993" w:rsidP="00A20993">
      <w:pPr>
        <w:spacing w:after="0"/>
        <w:rPr>
          <w:del w:id="130" w:author="Сравнение" w:date="2021-06-08T23:50:00Z"/>
        </w:rPr>
      </w:pPr>
      <w:del w:id="131" w:author="Сравнение" w:date="2021-06-08T23:50:00Z">
        <w:r>
          <w:delText xml:space="preserve">        // Функция, добавляющая n столбцов в элемент управления dgw.</w:delText>
        </w:r>
      </w:del>
    </w:p>
    <w:p w14:paraId="39E11CB1" w14:textId="77777777" w:rsidR="00A20993" w:rsidRPr="00A20993" w:rsidRDefault="00A20993" w:rsidP="00A20993">
      <w:pPr>
        <w:spacing w:after="0"/>
        <w:rPr>
          <w:del w:id="132" w:author="Сравнение" w:date="2021-06-08T23:50:00Z"/>
          <w:lang w:val="en-US"/>
        </w:rPr>
      </w:pPr>
      <w:del w:id="133" w:author="Сравнение" w:date="2021-06-08T23:50:00Z">
        <w:r>
          <w:delText xml:space="preserve">        </w:delText>
        </w:r>
        <w:r w:rsidRPr="00A20993">
          <w:rPr>
            <w:lang w:val="en-US"/>
          </w:rPr>
          <w:delText>private void AddColumns(int n, DataGridView dgw)</w:delText>
        </w:r>
      </w:del>
    </w:p>
    <w:p w14:paraId="0C167CDC" w14:textId="77777777" w:rsidR="00A20993" w:rsidRPr="00A20993" w:rsidRDefault="00A20993" w:rsidP="00A20993">
      <w:pPr>
        <w:spacing w:after="0"/>
        <w:rPr>
          <w:del w:id="134" w:author="Сравнение" w:date="2021-06-08T23:50:00Z"/>
          <w:lang w:val="en-US"/>
        </w:rPr>
      </w:pPr>
      <w:del w:id="135" w:author="Сравнение" w:date="2021-06-08T23:50:00Z">
        <w:r w:rsidRPr="00A20993">
          <w:rPr>
            <w:lang w:val="en-US"/>
          </w:rPr>
          <w:delText xml:space="preserve">        {</w:delText>
        </w:r>
      </w:del>
    </w:p>
    <w:p w14:paraId="55C0AD22" w14:textId="77777777" w:rsidR="00A20993" w:rsidRPr="00A20993" w:rsidRDefault="00A20993" w:rsidP="00A20993">
      <w:pPr>
        <w:spacing w:after="0"/>
        <w:rPr>
          <w:del w:id="136" w:author="Сравнение" w:date="2021-06-08T23:50:00Z"/>
          <w:lang w:val="en-US"/>
        </w:rPr>
      </w:pPr>
      <w:del w:id="137" w:author="Сравнение" w:date="2021-06-08T23:50:00Z">
        <w:r w:rsidRPr="00A20993">
          <w:rPr>
            <w:lang w:val="en-US"/>
          </w:rPr>
          <w:delText xml:space="preserve">            DataGridViewColumn column;</w:delText>
        </w:r>
      </w:del>
    </w:p>
    <w:p w14:paraId="5BBEC771" w14:textId="77777777" w:rsidR="00A20993" w:rsidRPr="00A20993" w:rsidRDefault="00A20993" w:rsidP="00A20993">
      <w:pPr>
        <w:spacing w:after="0"/>
        <w:rPr>
          <w:del w:id="138" w:author="Сравнение" w:date="2021-06-08T23:50:00Z"/>
          <w:lang w:val="en-US"/>
        </w:rPr>
      </w:pPr>
      <w:del w:id="139" w:author="Сравнение" w:date="2021-06-08T23:50:00Z">
        <w:r w:rsidRPr="00A20993">
          <w:rPr>
            <w:lang w:val="en-US"/>
          </w:rPr>
          <w:delText xml:space="preserve">            for (int i = 0; i &lt; n; i++)</w:delText>
        </w:r>
      </w:del>
    </w:p>
    <w:p w14:paraId="40F62EF0" w14:textId="77777777" w:rsidR="00A20993" w:rsidRPr="00A20993" w:rsidRDefault="00A20993" w:rsidP="00A20993">
      <w:pPr>
        <w:spacing w:after="0"/>
        <w:rPr>
          <w:del w:id="140" w:author="Сравнение" w:date="2021-06-08T23:50:00Z"/>
          <w:lang w:val="en-US"/>
        </w:rPr>
      </w:pPr>
      <w:del w:id="141" w:author="Сравнение" w:date="2021-06-08T23:50:00Z">
        <w:r w:rsidRPr="00A20993">
          <w:rPr>
            <w:lang w:val="en-US"/>
          </w:rPr>
          <w:delText xml:space="preserve">            {</w:delText>
        </w:r>
      </w:del>
    </w:p>
    <w:p w14:paraId="3F7394D0" w14:textId="77777777" w:rsidR="00A20993" w:rsidRPr="00A20993" w:rsidRDefault="00A20993" w:rsidP="00A20993">
      <w:pPr>
        <w:spacing w:after="0"/>
        <w:rPr>
          <w:del w:id="142" w:author="Сравнение" w:date="2021-06-08T23:50:00Z"/>
          <w:lang w:val="en-US"/>
        </w:rPr>
      </w:pPr>
      <w:del w:id="143" w:author="Сравнение" w:date="2021-06-08T23:50:00Z">
        <w:r w:rsidRPr="00A20993">
          <w:rPr>
            <w:lang w:val="en-US"/>
          </w:rPr>
          <w:delText xml:space="preserve">                column = new DataGridViewTextBoxColumn();</w:delText>
        </w:r>
      </w:del>
    </w:p>
    <w:p w14:paraId="5020D16B" w14:textId="77777777" w:rsidR="00A20993" w:rsidRPr="00A20993" w:rsidRDefault="00A20993" w:rsidP="00A20993">
      <w:pPr>
        <w:spacing w:after="0"/>
        <w:rPr>
          <w:del w:id="144" w:author="Сравнение" w:date="2021-06-08T23:50:00Z"/>
          <w:lang w:val="en-US"/>
        </w:rPr>
      </w:pPr>
      <w:del w:id="145" w:author="Сравнение" w:date="2021-06-08T23:50:00Z">
        <w:r w:rsidRPr="00A20993">
          <w:rPr>
            <w:lang w:val="en-US"/>
          </w:rPr>
          <w:delText xml:space="preserve">                column.DataPropertyName = "Column" + i.ToString();</w:delText>
        </w:r>
      </w:del>
    </w:p>
    <w:p w14:paraId="160ED841" w14:textId="77777777" w:rsidR="00A20993" w:rsidRPr="00A20993" w:rsidRDefault="00A20993" w:rsidP="00A20993">
      <w:pPr>
        <w:spacing w:after="0"/>
        <w:rPr>
          <w:del w:id="146" w:author="Сравнение" w:date="2021-06-08T23:50:00Z"/>
          <w:lang w:val="en-US"/>
        </w:rPr>
      </w:pPr>
      <w:del w:id="147" w:author="Сравнение" w:date="2021-06-08T23:50:00Z">
        <w:r w:rsidRPr="00A20993">
          <w:rPr>
            <w:lang w:val="en-US"/>
          </w:rPr>
          <w:delText xml:space="preserve">                column.Name = "Column" + i.ToString();</w:delText>
        </w:r>
      </w:del>
    </w:p>
    <w:p w14:paraId="528AFC0C" w14:textId="77777777" w:rsidR="00A20993" w:rsidRDefault="00A20993" w:rsidP="00A20993">
      <w:pPr>
        <w:spacing w:after="0"/>
        <w:rPr>
          <w:del w:id="148" w:author="Сравнение" w:date="2021-06-08T23:50:00Z"/>
        </w:rPr>
      </w:pPr>
      <w:del w:id="149" w:author="Сравнение" w:date="2021-06-08T23:50:00Z">
        <w:r w:rsidRPr="00A20993">
          <w:rPr>
            <w:lang w:val="en-US"/>
          </w:rPr>
          <w:delText xml:space="preserve">                </w:delText>
        </w:r>
        <w:r>
          <w:delText>dgw.Columns.Add(column);</w:delText>
        </w:r>
      </w:del>
    </w:p>
    <w:p w14:paraId="38F4284F" w14:textId="77777777" w:rsidR="00A20993" w:rsidRDefault="00A20993" w:rsidP="00A20993">
      <w:pPr>
        <w:spacing w:after="0"/>
        <w:rPr>
          <w:del w:id="150" w:author="Сравнение" w:date="2021-06-08T23:50:00Z"/>
        </w:rPr>
      </w:pPr>
      <w:del w:id="151" w:author="Сравнение" w:date="2021-06-08T23:50:00Z">
        <w:r>
          <w:delText xml:space="preserve">            }</w:delText>
        </w:r>
      </w:del>
    </w:p>
    <w:p w14:paraId="09BB3146" w14:textId="77777777" w:rsidR="00A20993" w:rsidRDefault="00A20993" w:rsidP="00A20993">
      <w:pPr>
        <w:spacing w:after="0"/>
        <w:rPr>
          <w:del w:id="152" w:author="Сравнение" w:date="2021-06-08T23:50:00Z"/>
        </w:rPr>
      </w:pPr>
      <w:del w:id="153" w:author="Сравнение" w:date="2021-06-08T23:50:00Z">
        <w:r>
          <w:delText xml:space="preserve">        }</w:delText>
        </w:r>
      </w:del>
    </w:p>
    <w:p w14:paraId="6D5E0459" w14:textId="77777777" w:rsidR="00A20993" w:rsidRDefault="00A20993" w:rsidP="00A20993">
      <w:pPr>
        <w:spacing w:after="0"/>
        <w:rPr>
          <w:del w:id="154" w:author="Сравнение" w:date="2021-06-08T23:50:00Z"/>
        </w:rPr>
      </w:pPr>
    </w:p>
    <w:p w14:paraId="4AD9B3D5" w14:textId="77777777" w:rsidR="00A20993" w:rsidRDefault="00A20993" w:rsidP="00A20993">
      <w:pPr>
        <w:spacing w:after="0"/>
        <w:rPr>
          <w:del w:id="155" w:author="Сравнение" w:date="2021-06-08T23:50:00Z"/>
        </w:rPr>
      </w:pPr>
      <w:del w:id="156" w:author="Сравнение" w:date="2021-06-08T23:50:00Z">
        <w:r>
          <w:delText xml:space="preserve">        // Функция, добавляющая m строк в элемент управления dgw.</w:delText>
        </w:r>
      </w:del>
    </w:p>
    <w:p w14:paraId="1CD4C2A1" w14:textId="77777777" w:rsidR="00A20993" w:rsidRPr="00A20993" w:rsidRDefault="00A20993" w:rsidP="00A20993">
      <w:pPr>
        <w:spacing w:after="0"/>
        <w:rPr>
          <w:del w:id="157" w:author="Сравнение" w:date="2021-06-08T23:50:00Z"/>
          <w:lang w:val="en-US"/>
        </w:rPr>
      </w:pPr>
      <w:del w:id="158" w:author="Сравнение" w:date="2021-06-08T23:50:00Z">
        <w:r>
          <w:delText xml:space="preserve">        </w:delText>
        </w:r>
        <w:r w:rsidRPr="00A20993">
          <w:rPr>
            <w:lang w:val="en-US"/>
          </w:rPr>
          <w:delText>private void AddRows(int m, DataGridView dgw)</w:delText>
        </w:r>
      </w:del>
    </w:p>
    <w:p w14:paraId="293B6292" w14:textId="77777777" w:rsidR="00A20993" w:rsidRPr="00A20993" w:rsidRDefault="00A20993" w:rsidP="00A20993">
      <w:pPr>
        <w:spacing w:after="0"/>
        <w:rPr>
          <w:del w:id="159" w:author="Сравнение" w:date="2021-06-08T23:50:00Z"/>
          <w:lang w:val="en-US"/>
        </w:rPr>
      </w:pPr>
      <w:del w:id="160" w:author="Сравнение" w:date="2021-06-08T23:50:00Z">
        <w:r w:rsidRPr="00A20993">
          <w:rPr>
            <w:lang w:val="en-US"/>
          </w:rPr>
          <w:delText xml:space="preserve">        {</w:delText>
        </w:r>
      </w:del>
    </w:p>
    <w:p w14:paraId="5CDA29BB" w14:textId="6C598780" w:rsidR="00A20993" w:rsidRPr="00A20993" w:rsidRDefault="00A20993" w:rsidP="00734F68">
      <w:pPr>
        <w:spacing w:after="0"/>
        <w:rPr>
          <w:del w:id="161" w:author="Сравнение" w:date="2021-06-08T23:50:00Z"/>
          <w:lang w:val="en-US"/>
        </w:rPr>
      </w:pPr>
      <w:del w:id="162" w:author="Сравнение" w:date="2021-06-08T23:50:00Z">
        <w:r w:rsidRPr="00A20993">
          <w:rPr>
            <w:lang w:val="en-US"/>
          </w:rPr>
          <w:delText xml:space="preserve">            for (int i = 0</w:delText>
        </w:r>
      </w:del>
    </w:p>
    <w:p w14:paraId="387FDDB9" w14:textId="77777777" w:rsidR="00A20993" w:rsidRPr="00A20993" w:rsidRDefault="00A20993" w:rsidP="00A20993">
      <w:pPr>
        <w:spacing w:after="0"/>
        <w:rPr>
          <w:del w:id="163" w:author="Сравнение" w:date="2021-06-08T23:50:00Z"/>
          <w:lang w:val="en-US"/>
        </w:rPr>
      </w:pPr>
    </w:p>
    <w:p w14:paraId="1C69E68A" w14:textId="77777777" w:rsidR="00A20993" w:rsidRPr="00A20993" w:rsidRDefault="00A20993" w:rsidP="00A20993">
      <w:pPr>
        <w:spacing w:after="0"/>
        <w:rPr>
          <w:del w:id="164" w:author="Сравнение" w:date="2021-06-08T23:50:00Z"/>
          <w:lang w:val="en-US"/>
        </w:rPr>
      </w:pPr>
      <w:del w:id="165" w:author="Сравнение" w:date="2021-06-08T23:50:00Z">
        <w:r w:rsidRPr="00A20993">
          <w:rPr>
            <w:lang w:val="en-US"/>
          </w:rPr>
          <w:delText xml:space="preserve">        private void button1_Click(object sender, EventArgs e)</w:delText>
        </w:r>
      </w:del>
    </w:p>
    <w:p w14:paraId="25BDF7ED" w14:textId="77777777" w:rsidR="00A20993" w:rsidRPr="00A20993" w:rsidRDefault="00A20993" w:rsidP="00A20993">
      <w:pPr>
        <w:spacing w:after="0"/>
        <w:rPr>
          <w:del w:id="166" w:author="Сравнение" w:date="2021-06-08T23:50:00Z"/>
          <w:lang w:val="en-US"/>
        </w:rPr>
      </w:pPr>
      <w:del w:id="167" w:author="Сравнение" w:date="2021-06-08T23:50:00Z">
        <w:r w:rsidRPr="00A20993">
          <w:rPr>
            <w:lang w:val="en-US"/>
          </w:rPr>
          <w:delText xml:space="preserve">        {        </w:delText>
        </w:r>
      </w:del>
    </w:p>
    <w:p w14:paraId="03DD16FE" w14:textId="77777777" w:rsidR="00A20993" w:rsidRPr="00A20993" w:rsidRDefault="00A20993" w:rsidP="00A20993">
      <w:pPr>
        <w:spacing w:after="0"/>
        <w:rPr>
          <w:del w:id="168" w:author="Сравнение" w:date="2021-06-08T23:50:00Z"/>
          <w:lang w:val="en-US"/>
        </w:rPr>
      </w:pPr>
      <w:del w:id="169" w:author="Сравнение" w:date="2021-06-08T23:50:00Z">
        <w:r w:rsidRPr="00A20993">
          <w:rPr>
            <w:lang w:val="en-US"/>
          </w:rPr>
          <w:delText xml:space="preserve">            bool brigadier_exist = false; // </w:delText>
        </w:r>
        <w:r>
          <w:delText>Есть</w:delText>
        </w:r>
        <w:r w:rsidRPr="00A20993">
          <w:rPr>
            <w:lang w:val="en-US"/>
          </w:rPr>
          <w:delText xml:space="preserve"> </w:delText>
        </w:r>
        <w:r>
          <w:delText>ли</w:delText>
        </w:r>
        <w:r w:rsidRPr="00A20993">
          <w:rPr>
            <w:lang w:val="en-US"/>
          </w:rPr>
          <w:delText xml:space="preserve"> </w:delText>
        </w:r>
        <w:r>
          <w:delText>бригадир</w:delText>
        </w:r>
      </w:del>
    </w:p>
    <w:p w14:paraId="53C7C439" w14:textId="77777777" w:rsidR="00A20993" w:rsidRDefault="00A20993" w:rsidP="00A20993">
      <w:pPr>
        <w:spacing w:after="0"/>
        <w:rPr>
          <w:del w:id="170" w:author="Сравнение" w:date="2021-06-08T23:50:00Z"/>
        </w:rPr>
      </w:pPr>
      <w:del w:id="171" w:author="Сравнение" w:date="2021-06-08T23:50:00Z">
        <w:r w:rsidRPr="00A20993">
          <w:rPr>
            <w:lang w:val="en-US"/>
          </w:rPr>
          <w:delText xml:space="preserve">            </w:delText>
        </w:r>
        <w:r>
          <w:delText>Random rnd = new Random(); // Создание объекта для генерации чисел</w:delText>
        </w:r>
      </w:del>
    </w:p>
    <w:p w14:paraId="31BF9028" w14:textId="77777777" w:rsidR="00A20993" w:rsidRDefault="00A20993" w:rsidP="00A20993">
      <w:pPr>
        <w:spacing w:after="0"/>
        <w:rPr>
          <w:del w:id="172" w:author="Сравнение" w:date="2021-06-08T23:50:00Z"/>
        </w:rPr>
      </w:pPr>
      <w:del w:id="173" w:author="Сравнение" w:date="2021-06-08T23:50:00Z">
        <w:r>
          <w:delText xml:space="preserve">            double ndfl = 0.13;</w:delText>
        </w:r>
      </w:del>
    </w:p>
    <w:p w14:paraId="26885B0B" w14:textId="2DA337CF" w:rsidR="00A20993" w:rsidRDefault="00A20993" w:rsidP="00A20993">
      <w:pPr>
        <w:spacing w:after="0"/>
        <w:rPr>
          <w:del w:id="174" w:author="Сравнение" w:date="2021-06-08T23:50:00Z"/>
        </w:rPr>
      </w:pPr>
      <w:del w:id="175" w:author="Сравнение" w:date="2021-06-08T23:50:00Z">
        <w:r>
          <w:delText>рабочий", "Вспомогательный рабочий" };</w:delText>
        </w:r>
      </w:del>
    </w:p>
    <w:p w14:paraId="58197FA0" w14:textId="77777777" w:rsidR="00A20993" w:rsidRPr="00A20993" w:rsidRDefault="00A20993" w:rsidP="00A20993">
      <w:pPr>
        <w:spacing w:after="0"/>
        <w:rPr>
          <w:del w:id="176" w:author="Сравнение" w:date="2021-06-08T23:50:00Z"/>
          <w:lang w:val="en-US"/>
        </w:rPr>
      </w:pPr>
      <w:del w:id="177" w:author="Сравнение" w:date="2021-06-08T23:50:00Z">
        <w:r>
          <w:delText xml:space="preserve">            </w:delText>
        </w:r>
        <w:r w:rsidRPr="00A20993">
          <w:rPr>
            <w:lang w:val="en-US"/>
          </w:rPr>
          <w:delText>double[] salaries = new double[3] { 35400, 27540, 19390 };</w:delText>
        </w:r>
      </w:del>
    </w:p>
    <w:p w14:paraId="6541F3AA" w14:textId="77777777" w:rsidR="00A20993" w:rsidRPr="00A20993" w:rsidRDefault="00A20993" w:rsidP="00A20993">
      <w:pPr>
        <w:spacing w:after="0"/>
        <w:rPr>
          <w:del w:id="178" w:author="Сравнение" w:date="2021-06-08T23:50:00Z"/>
          <w:lang w:val="en-US"/>
        </w:rPr>
      </w:pPr>
    </w:p>
    <w:p w14:paraId="2E2DB918" w14:textId="77777777" w:rsidR="00A20993" w:rsidRPr="00A20993" w:rsidRDefault="00A20993" w:rsidP="00A20993">
      <w:pPr>
        <w:spacing w:after="0"/>
        <w:rPr>
          <w:del w:id="179" w:author="Сравнение" w:date="2021-06-08T23:50:00Z"/>
          <w:lang w:val="en-US"/>
        </w:rPr>
      </w:pPr>
      <w:del w:id="180" w:author="Сравнение" w:date="2021-06-08T23:50:00Z">
        <w:r w:rsidRPr="00A20993">
          <w:rPr>
            <w:lang w:val="en-US"/>
          </w:rPr>
          <w:delText xml:space="preserve">            bool success = Int32.TryParse(textBox1.Text, out n);</w:delText>
        </w:r>
      </w:del>
    </w:p>
    <w:p w14:paraId="2B229C9F" w14:textId="77777777" w:rsidR="00A20993" w:rsidRPr="00A20993" w:rsidRDefault="00A20993" w:rsidP="00A20993">
      <w:pPr>
        <w:spacing w:after="0"/>
        <w:rPr>
          <w:del w:id="181" w:author="Сравнение" w:date="2021-06-08T23:50:00Z"/>
          <w:lang w:val="en-US"/>
        </w:rPr>
      </w:pPr>
      <w:del w:id="182" w:author="Сравнение" w:date="2021-06-08T23:50:00Z">
        <w:r w:rsidRPr="00A20993">
          <w:rPr>
            <w:lang w:val="en-US"/>
          </w:rPr>
          <w:delText xml:space="preserve">            if (success &amp;&amp; n &gt; 1)</w:delText>
        </w:r>
      </w:del>
    </w:p>
    <w:p w14:paraId="69DF3D80" w14:textId="77777777" w:rsidR="00A20993" w:rsidRPr="00A20993" w:rsidRDefault="00A20993" w:rsidP="00A20993">
      <w:pPr>
        <w:spacing w:after="0"/>
        <w:rPr>
          <w:del w:id="183" w:author="Сравнение" w:date="2021-06-08T23:50:00Z"/>
          <w:lang w:val="en-US"/>
        </w:rPr>
      </w:pPr>
      <w:del w:id="184" w:author="Сравнение" w:date="2021-06-08T23:50:00Z">
        <w:r w:rsidRPr="00A20993">
          <w:rPr>
            <w:lang w:val="en-US"/>
          </w:rPr>
          <w:delText xml:space="preserve">            {</w:delText>
        </w:r>
      </w:del>
    </w:p>
    <w:p w14:paraId="34474B1E" w14:textId="77777777" w:rsidR="00A20993" w:rsidRPr="00A20993" w:rsidRDefault="00A20993" w:rsidP="00A20993">
      <w:pPr>
        <w:spacing w:after="0"/>
        <w:rPr>
          <w:del w:id="185" w:author="Сравнение" w:date="2021-06-08T23:50:00Z"/>
          <w:lang w:val="en-US"/>
        </w:rPr>
      </w:pPr>
      <w:del w:id="186" w:author="Сравнение" w:date="2021-06-08T23:50:00Z">
        <w:r w:rsidRPr="00A20993">
          <w:rPr>
            <w:lang w:val="en-US"/>
          </w:rPr>
          <w:delText xml:space="preserve">                A = new double[n, 2]; // </w:delText>
        </w:r>
        <w:r>
          <w:delText>Массив</w:delText>
        </w:r>
        <w:r w:rsidRPr="00A20993">
          <w:rPr>
            <w:lang w:val="en-US"/>
          </w:rPr>
          <w:delText xml:space="preserve"> </w:delText>
        </w:r>
        <w:r>
          <w:delText>для</w:delText>
        </w:r>
        <w:r w:rsidRPr="00A20993">
          <w:rPr>
            <w:lang w:val="en-US"/>
          </w:rPr>
          <w:delText xml:space="preserve"> </w:delText>
        </w:r>
        <w:r>
          <w:delText>сортировки</w:delText>
        </w:r>
        <w:r w:rsidRPr="00A20993">
          <w:rPr>
            <w:lang w:val="en-US"/>
          </w:rPr>
          <w:delText xml:space="preserve"> </w:delText>
        </w:r>
        <w:r>
          <w:delText>рабочих</w:delText>
        </w:r>
      </w:del>
    </w:p>
    <w:p w14:paraId="2E197BCA" w14:textId="77777777" w:rsidR="00A20993" w:rsidRPr="00A20993" w:rsidRDefault="00A20993" w:rsidP="00A20993">
      <w:pPr>
        <w:spacing w:after="0"/>
        <w:rPr>
          <w:del w:id="187" w:author="Сравнение" w:date="2021-06-08T23:50:00Z"/>
          <w:lang w:val="en-US"/>
        </w:rPr>
      </w:pPr>
      <w:del w:id="188" w:author="Сравнение" w:date="2021-06-08T23:50:00Z">
        <w:r w:rsidRPr="00A20993">
          <w:rPr>
            <w:lang w:val="en-US"/>
          </w:rPr>
          <w:lastRenderedPageBreak/>
          <w:delText xml:space="preserve">                for (int i = 0; i &lt; n; i++)</w:delText>
        </w:r>
      </w:del>
    </w:p>
    <w:p w14:paraId="22AECF93" w14:textId="77777777" w:rsidR="00A20993" w:rsidRPr="00A20993" w:rsidRDefault="00A20993" w:rsidP="00A20993">
      <w:pPr>
        <w:spacing w:after="0"/>
        <w:rPr>
          <w:del w:id="189" w:author="Сравнение" w:date="2021-06-08T23:50:00Z"/>
          <w:lang w:val="en-US"/>
        </w:rPr>
      </w:pPr>
      <w:del w:id="190" w:author="Сравнение" w:date="2021-06-08T23:50:00Z">
        <w:r w:rsidRPr="00A20993">
          <w:rPr>
            <w:lang w:val="en-US"/>
          </w:rPr>
          <w:delText xml:space="preserve">                {</w:delText>
        </w:r>
      </w:del>
    </w:p>
    <w:p w14:paraId="275DF00E" w14:textId="77777777" w:rsidR="00A20993" w:rsidRPr="00A20993" w:rsidRDefault="00A20993" w:rsidP="00A20993">
      <w:pPr>
        <w:spacing w:after="0"/>
        <w:rPr>
          <w:del w:id="191" w:author="Сравнение" w:date="2021-06-08T23:50:00Z"/>
          <w:lang w:val="en-US"/>
        </w:rPr>
      </w:pPr>
      <w:del w:id="192" w:author="Сравнение" w:date="2021-06-08T23:50:00Z">
        <w:r w:rsidRPr="00A20993">
          <w:rPr>
            <w:lang w:val="en-US"/>
          </w:rPr>
          <w:delText xml:space="preserve">                    Woker man = new Woker();</w:delText>
        </w:r>
      </w:del>
    </w:p>
    <w:p w14:paraId="59CEFEA9" w14:textId="77777777" w:rsidR="00A20993" w:rsidRPr="00A20993" w:rsidRDefault="00A20993" w:rsidP="00A20993">
      <w:pPr>
        <w:spacing w:after="0"/>
        <w:rPr>
          <w:del w:id="193" w:author="Сравнение" w:date="2021-06-08T23:50:00Z"/>
          <w:lang w:val="en-US"/>
        </w:rPr>
      </w:pPr>
      <w:del w:id="194" w:author="Сравнение" w:date="2021-06-08T23:50:00Z">
        <w:r w:rsidRPr="00A20993">
          <w:rPr>
            <w:lang w:val="en-US"/>
          </w:rPr>
          <w:delText xml:space="preserve">                    man.number = i + 1; // </w:delText>
        </w:r>
        <w:r>
          <w:delText>Табельный</w:delText>
        </w:r>
        <w:r w:rsidRPr="00A20993">
          <w:rPr>
            <w:lang w:val="en-US"/>
          </w:rPr>
          <w:delText xml:space="preserve"> </w:delText>
        </w:r>
        <w:r>
          <w:delText>номер</w:delText>
        </w:r>
        <w:r w:rsidRPr="00A20993">
          <w:rPr>
            <w:lang w:val="en-US"/>
          </w:rPr>
          <w:delText xml:space="preserve"> - </w:delText>
        </w:r>
        <w:r>
          <w:delText>по</w:delText>
        </w:r>
        <w:r w:rsidRPr="00A20993">
          <w:rPr>
            <w:lang w:val="en-US"/>
          </w:rPr>
          <w:delText xml:space="preserve"> </w:delText>
        </w:r>
        <w:r>
          <w:delText>счётчику</w:delText>
        </w:r>
        <w:r w:rsidRPr="00A20993">
          <w:rPr>
            <w:lang w:val="en-US"/>
          </w:rPr>
          <w:delText xml:space="preserve"> i</w:delText>
        </w:r>
      </w:del>
    </w:p>
    <w:p w14:paraId="750C6E5C" w14:textId="77777777" w:rsidR="00A20993" w:rsidRPr="00A20993" w:rsidRDefault="00A20993" w:rsidP="00A20993">
      <w:pPr>
        <w:spacing w:after="0"/>
        <w:rPr>
          <w:del w:id="195" w:author="Сравнение" w:date="2021-06-08T23:50:00Z"/>
          <w:lang w:val="en-US"/>
        </w:rPr>
      </w:pPr>
      <w:del w:id="196" w:author="Сравнение" w:date="2021-06-08T23:50:00Z">
        <w:r w:rsidRPr="00A20993">
          <w:rPr>
            <w:lang w:val="en-US"/>
          </w:rPr>
          <w:delText xml:space="preserve">                    A[i, 0] = i;</w:delText>
        </w:r>
      </w:del>
    </w:p>
    <w:p w14:paraId="78F2BEDF" w14:textId="77777777" w:rsidR="00A20993" w:rsidRPr="00A20993" w:rsidRDefault="00A20993" w:rsidP="00A20993">
      <w:pPr>
        <w:spacing w:after="0"/>
        <w:rPr>
          <w:del w:id="197" w:author="Сравнение" w:date="2021-06-08T23:50:00Z"/>
          <w:lang w:val="en-US"/>
        </w:rPr>
      </w:pPr>
      <w:del w:id="198" w:author="Сравнение" w:date="2021-06-08T23:50:00Z">
        <w:r w:rsidRPr="00A20993">
          <w:rPr>
            <w:lang w:val="en-US"/>
          </w:rPr>
          <w:delText xml:space="preserve">                    if (!brigadier_exist) // </w:delText>
        </w:r>
        <w:r>
          <w:delText>Если</w:delText>
        </w:r>
        <w:r w:rsidRPr="00A20993">
          <w:rPr>
            <w:lang w:val="en-US"/>
          </w:rPr>
          <w:delText xml:space="preserve"> </w:delText>
        </w:r>
        <w:r>
          <w:delText>нет</w:delText>
        </w:r>
        <w:r w:rsidRPr="00A20993">
          <w:rPr>
            <w:lang w:val="en-US"/>
          </w:rPr>
          <w:delText xml:space="preserve"> </w:delText>
        </w:r>
        <w:r>
          <w:delText>бригадира</w:delText>
        </w:r>
      </w:del>
    </w:p>
    <w:p w14:paraId="1391702B" w14:textId="77777777" w:rsidR="00A20993" w:rsidRPr="00A20993" w:rsidRDefault="00A20993" w:rsidP="00A20993">
      <w:pPr>
        <w:spacing w:after="0"/>
        <w:rPr>
          <w:del w:id="199" w:author="Сравнение" w:date="2021-06-08T23:50:00Z"/>
          <w:lang w:val="en-US"/>
        </w:rPr>
      </w:pPr>
      <w:del w:id="200" w:author="Сравнение" w:date="2021-06-08T23:50:00Z">
        <w:r w:rsidRPr="00A20993">
          <w:rPr>
            <w:lang w:val="en-US"/>
          </w:rPr>
          <w:delText xml:space="preserve">                    {</w:delText>
        </w:r>
      </w:del>
    </w:p>
    <w:p w14:paraId="4D88DE8A" w14:textId="77777777" w:rsidR="00A20993" w:rsidRPr="00A20993" w:rsidRDefault="00A20993" w:rsidP="00A20993">
      <w:pPr>
        <w:spacing w:after="0"/>
        <w:rPr>
          <w:del w:id="201" w:author="Сравнение" w:date="2021-06-08T23:50:00Z"/>
          <w:lang w:val="en-US"/>
        </w:rPr>
      </w:pPr>
      <w:del w:id="202" w:author="Сравнение" w:date="2021-06-08T23:50:00Z">
        <w:r w:rsidRPr="00A20993">
          <w:rPr>
            <w:lang w:val="en-US"/>
          </w:rPr>
          <w:delText xml:space="preserve">                        int j = rnd.Next(0, 3);</w:delText>
        </w:r>
      </w:del>
    </w:p>
    <w:p w14:paraId="16CE2176" w14:textId="77777777" w:rsidR="00A20993" w:rsidRPr="00A20993" w:rsidRDefault="00A20993" w:rsidP="00A20993">
      <w:pPr>
        <w:spacing w:after="0"/>
        <w:rPr>
          <w:del w:id="203" w:author="Сравнение" w:date="2021-06-08T23:50:00Z"/>
          <w:lang w:val="en-US"/>
        </w:rPr>
      </w:pPr>
      <w:del w:id="204" w:author="Сравнение" w:date="2021-06-08T23:50:00Z">
        <w:r w:rsidRPr="00A20993">
          <w:rPr>
            <w:lang w:val="en-US"/>
          </w:rPr>
          <w:delText xml:space="preserve">                        man.type = woker_types[j];</w:delText>
        </w:r>
      </w:del>
    </w:p>
    <w:p w14:paraId="7CE670B9" w14:textId="77777777" w:rsidR="00A20993" w:rsidRPr="00A20993" w:rsidRDefault="00A20993" w:rsidP="00A20993">
      <w:pPr>
        <w:spacing w:after="0"/>
        <w:rPr>
          <w:del w:id="205" w:author="Сравнение" w:date="2021-06-08T23:50:00Z"/>
          <w:lang w:val="en-US"/>
        </w:rPr>
      </w:pPr>
      <w:del w:id="206" w:author="Сравнение" w:date="2021-06-08T23:50:00Z">
        <w:r w:rsidRPr="00A20993">
          <w:rPr>
            <w:lang w:val="en-US"/>
          </w:rPr>
          <w:delText xml:space="preserve">                        if (man.type == "</w:delText>
        </w:r>
        <w:r>
          <w:delText>Бригадир</w:delText>
        </w:r>
        <w:r w:rsidRPr="00A20993">
          <w:rPr>
            <w:lang w:val="en-US"/>
          </w:rPr>
          <w:delText>")</w:delText>
        </w:r>
      </w:del>
    </w:p>
    <w:p w14:paraId="2F7F66A3" w14:textId="77777777" w:rsidR="00A20993" w:rsidRPr="00A20993" w:rsidRDefault="00A20993" w:rsidP="00A20993">
      <w:pPr>
        <w:spacing w:after="0"/>
        <w:rPr>
          <w:del w:id="207" w:author="Сравнение" w:date="2021-06-08T23:50:00Z"/>
          <w:lang w:val="en-US"/>
        </w:rPr>
      </w:pPr>
      <w:del w:id="208" w:author="Сравнение" w:date="2021-06-08T23:50:00Z">
        <w:r w:rsidRPr="00A20993">
          <w:rPr>
            <w:lang w:val="en-US"/>
          </w:rPr>
          <w:delText xml:space="preserve">                            brigadier_exist = true;</w:delText>
        </w:r>
      </w:del>
    </w:p>
    <w:p w14:paraId="459157C0" w14:textId="65A6D0A4" w:rsidR="00A20993" w:rsidRPr="00A20993" w:rsidRDefault="00A20993" w:rsidP="00A20993">
      <w:pPr>
        <w:spacing w:after="0"/>
        <w:rPr>
          <w:del w:id="209" w:author="Сравнение" w:date="2021-06-08T23:50:00Z"/>
          <w:lang w:val="en-US"/>
        </w:rPr>
      </w:pPr>
      <w:del w:id="210" w:author="Сравнение" w:date="2021-06-08T23:50:00Z">
        <w:r w:rsidRPr="00A20993">
          <w:rPr>
            <w:lang w:val="en-US"/>
          </w:rPr>
          <w:delText xml:space="preserve">                        man.all_salary = salaries[</w:delText>
        </w:r>
        <w:r w:rsidR="00AA0A03">
          <w:rPr>
            <w:lang w:val="en-US"/>
          </w:rPr>
          <w:delText>o’;uhlkyukvtyikvyugiu</w:delText>
        </w:r>
        <w:r w:rsidRPr="00A20993">
          <w:rPr>
            <w:lang w:val="en-US"/>
          </w:rPr>
          <w:delText>j];</w:delText>
        </w:r>
      </w:del>
    </w:p>
    <w:p w14:paraId="73E04719" w14:textId="77777777" w:rsidR="00A20993" w:rsidRPr="00A20993" w:rsidRDefault="00A20993" w:rsidP="00A20993">
      <w:pPr>
        <w:spacing w:after="0"/>
        <w:rPr>
          <w:del w:id="211" w:author="Сравнение" w:date="2021-06-08T23:50:00Z"/>
          <w:lang w:val="en-US"/>
        </w:rPr>
      </w:pPr>
      <w:del w:id="212" w:author="Сравнение" w:date="2021-06-08T23:50:00Z">
        <w:r w:rsidRPr="00A20993">
          <w:rPr>
            <w:lang w:val="en-US"/>
          </w:rPr>
          <w:delText xml:space="preserve">                        A[i, 1] = man.all_salary;</w:delText>
        </w:r>
      </w:del>
    </w:p>
    <w:p w14:paraId="7E148EED" w14:textId="77777777" w:rsidR="00A20993" w:rsidRPr="00A20993" w:rsidRDefault="00A20993" w:rsidP="00A20993">
      <w:pPr>
        <w:spacing w:after="0"/>
        <w:rPr>
          <w:del w:id="213" w:author="Сравнение" w:date="2021-06-08T23:50:00Z"/>
          <w:lang w:val="en-US"/>
        </w:rPr>
      </w:pPr>
      <w:del w:id="214" w:author="Сравнение" w:date="2021-06-08T23:50:00Z">
        <w:r w:rsidRPr="00A20993">
          <w:rPr>
            <w:lang w:val="en-US"/>
          </w:rPr>
          <w:delText xml:space="preserve">                        man.main_tax = ndfl;</w:delText>
        </w:r>
      </w:del>
    </w:p>
    <w:p w14:paraId="75BC1C3F" w14:textId="77777777" w:rsidR="00A20993" w:rsidRPr="00A20993" w:rsidRDefault="00A20993" w:rsidP="00A20993">
      <w:pPr>
        <w:spacing w:after="0"/>
        <w:rPr>
          <w:del w:id="215" w:author="Сравнение" w:date="2021-06-08T23:50:00Z"/>
          <w:lang w:val="en-US"/>
        </w:rPr>
      </w:pPr>
      <w:del w:id="216" w:author="Сравнение" w:date="2021-06-08T23:50:00Z">
        <w:r w:rsidRPr="00A20993">
          <w:rPr>
            <w:lang w:val="en-US"/>
          </w:rPr>
          <w:delText xml:space="preserve">                        double percenrt = rnd.Next(300, 400);</w:delText>
        </w:r>
      </w:del>
    </w:p>
    <w:p w14:paraId="4C948A5B" w14:textId="77777777" w:rsidR="00A20993" w:rsidRPr="00A20993" w:rsidRDefault="00A20993" w:rsidP="00A20993">
      <w:pPr>
        <w:spacing w:after="0"/>
        <w:rPr>
          <w:del w:id="217" w:author="Сравнение" w:date="2021-06-08T23:50:00Z"/>
          <w:lang w:val="en-US"/>
        </w:rPr>
      </w:pPr>
      <w:del w:id="218" w:author="Сравнение" w:date="2021-06-08T23:50:00Z">
        <w:r w:rsidRPr="00A20993">
          <w:rPr>
            <w:lang w:val="en-US"/>
          </w:rPr>
          <w:delText xml:space="preserve">                        double net_salary = man.GetNetSalary(man.all_salary, man.main_tax);</w:delText>
        </w:r>
      </w:del>
    </w:p>
    <w:p w14:paraId="66E10AAB" w14:textId="77777777" w:rsidR="00A20993" w:rsidRPr="00A20993" w:rsidRDefault="00A20993" w:rsidP="00A20993">
      <w:pPr>
        <w:spacing w:after="0"/>
        <w:rPr>
          <w:del w:id="219" w:author="Сравнение" w:date="2021-06-08T23:50:00Z"/>
          <w:lang w:val="en-US"/>
        </w:rPr>
      </w:pPr>
      <w:del w:id="220" w:author="Сравнение" w:date="2021-06-08T23:50:00Z">
        <w:r w:rsidRPr="00A20993">
          <w:rPr>
            <w:lang w:val="en-US"/>
          </w:rPr>
          <w:delText xml:space="preserve">                        else</w:delText>
        </w:r>
      </w:del>
    </w:p>
    <w:p w14:paraId="62633B6E" w14:textId="77777777" w:rsidR="00A20993" w:rsidRPr="00A20993" w:rsidRDefault="00A20993" w:rsidP="00A20993">
      <w:pPr>
        <w:spacing w:after="0"/>
        <w:rPr>
          <w:del w:id="221" w:author="Сравнение" w:date="2021-06-08T23:50:00Z"/>
          <w:lang w:val="en-US"/>
        </w:rPr>
      </w:pPr>
      <w:del w:id="222" w:author="Сравнение" w:date="2021-06-08T23:50:00Z">
        <w:r w:rsidRPr="00A20993">
          <w:rPr>
            <w:lang w:val="en-US"/>
          </w:rPr>
          <w:delText xml:space="preserve">                        {</w:delText>
        </w:r>
      </w:del>
    </w:p>
    <w:p w14:paraId="13EBC7BA" w14:textId="77777777" w:rsidR="00A20993" w:rsidRPr="00A20993" w:rsidRDefault="00A20993" w:rsidP="00A20993">
      <w:pPr>
        <w:spacing w:after="0"/>
        <w:rPr>
          <w:del w:id="223" w:author="Сравнение" w:date="2021-06-08T23:50:00Z"/>
          <w:lang w:val="en-US"/>
        </w:rPr>
      </w:pPr>
      <w:del w:id="224" w:author="Сравнение" w:date="2021-06-08T23:50:00Z">
        <w:r w:rsidRPr="00A20993">
          <w:rPr>
            <w:lang w:val="en-US"/>
          </w:rPr>
          <w:delText xml:space="preserve">                            man.other_tax = rnd.Next(10000, 2000000) / 100;</w:delText>
        </w:r>
      </w:del>
    </w:p>
    <w:p w14:paraId="5759D91A" w14:textId="77777777" w:rsidR="00A20993" w:rsidRDefault="00A20993" w:rsidP="00A20993">
      <w:pPr>
        <w:spacing w:after="0"/>
        <w:rPr>
          <w:del w:id="225" w:author="Сравнение" w:date="2021-06-08T23:50:00Z"/>
        </w:rPr>
      </w:pPr>
      <w:del w:id="226" w:author="Сравнение" w:date="2021-06-08T23:50:00Z">
        <w:r w:rsidRPr="00A20993">
          <w:rPr>
            <w:lang w:val="en-US"/>
          </w:rPr>
          <w:delText xml:space="preserve">                        </w:delText>
        </w:r>
        <w:r>
          <w:delText>}</w:delText>
        </w:r>
      </w:del>
    </w:p>
    <w:p w14:paraId="2CEA8C91" w14:textId="77777777" w:rsidR="00A20993" w:rsidRDefault="00A20993" w:rsidP="00A20993">
      <w:pPr>
        <w:spacing w:after="0"/>
        <w:rPr>
          <w:del w:id="227" w:author="Сравнение" w:date="2021-06-08T23:50:00Z"/>
        </w:rPr>
      </w:pPr>
      <w:del w:id="228" w:author="Сравнение" w:date="2021-06-08T23:50:00Z">
        <w:r>
          <w:delText xml:space="preserve">                    }</w:delText>
        </w:r>
      </w:del>
    </w:p>
    <w:p w14:paraId="3D1F7383" w14:textId="77777777" w:rsidR="00A20993" w:rsidRDefault="00A20993" w:rsidP="00A20993">
      <w:pPr>
        <w:spacing w:after="0"/>
        <w:rPr>
          <w:del w:id="229" w:author="Сравнение" w:date="2021-06-08T23:50:00Z"/>
        </w:rPr>
      </w:pPr>
      <w:del w:id="230" w:author="Сравнение" w:date="2021-06-08T23:50:00Z">
        <w:r>
          <w:delText xml:space="preserve">                    else // Если бригадир уже есть</w:delText>
        </w:r>
      </w:del>
    </w:p>
    <w:p w14:paraId="7A9F4473" w14:textId="77777777" w:rsidR="00A20993" w:rsidRDefault="00A20993" w:rsidP="00A20993">
      <w:pPr>
        <w:spacing w:after="0"/>
        <w:rPr>
          <w:del w:id="231" w:author="Сравнение" w:date="2021-06-08T23:50:00Z"/>
        </w:rPr>
      </w:pPr>
      <w:del w:id="232" w:author="Сравнение" w:date="2021-06-08T23:50:00Z">
        <w:r>
          <w:delText xml:space="preserve">                    {</w:delText>
        </w:r>
      </w:del>
    </w:p>
    <w:p w14:paraId="4B11E424" w14:textId="77777777" w:rsidR="00A20993" w:rsidRPr="00A20993" w:rsidRDefault="00A20993" w:rsidP="00A20993">
      <w:pPr>
        <w:spacing w:after="0"/>
        <w:rPr>
          <w:del w:id="233" w:author="Сравнение" w:date="2021-06-08T23:50:00Z"/>
          <w:lang w:val="en-US"/>
        </w:rPr>
      </w:pPr>
      <w:del w:id="234" w:author="Сравнение" w:date="2021-06-08T23:50:00Z">
        <w:r>
          <w:delText xml:space="preserve">                        </w:delText>
        </w:r>
        <w:r w:rsidRPr="00A20993">
          <w:rPr>
            <w:lang w:val="en-US"/>
          </w:rPr>
          <w:delText>int j = rnd.Next(1, 3);</w:delText>
        </w:r>
      </w:del>
    </w:p>
    <w:p w14:paraId="086A165E" w14:textId="77777777" w:rsidR="00A20993" w:rsidRPr="00A20993" w:rsidRDefault="00A20993" w:rsidP="00A20993">
      <w:pPr>
        <w:spacing w:after="0"/>
        <w:rPr>
          <w:del w:id="235" w:author="Сравнение" w:date="2021-06-08T23:50:00Z"/>
          <w:lang w:val="en-US"/>
        </w:rPr>
      </w:pPr>
      <w:del w:id="236" w:author="Сравнение" w:date="2021-06-08T23:50:00Z">
        <w:r w:rsidRPr="00A20993">
          <w:rPr>
            <w:lang w:val="en-US"/>
          </w:rPr>
          <w:delText xml:space="preserve">                        man.type = woker_types[j];</w:delText>
        </w:r>
      </w:del>
    </w:p>
    <w:p w14:paraId="68E8CD17" w14:textId="77777777" w:rsidR="00A20993" w:rsidRPr="00A20993" w:rsidRDefault="00A20993" w:rsidP="00A20993">
      <w:pPr>
        <w:spacing w:after="0"/>
        <w:rPr>
          <w:del w:id="237" w:author="Сравнение" w:date="2021-06-08T23:50:00Z"/>
          <w:lang w:val="en-US"/>
        </w:rPr>
      </w:pPr>
      <w:del w:id="238" w:author="Сравнение" w:date="2021-06-08T23:50:00Z">
        <w:r w:rsidRPr="00A20993">
          <w:rPr>
            <w:lang w:val="en-US"/>
          </w:rPr>
          <w:delText xml:space="preserve">                        man.all_salary = salaries[j];</w:delText>
        </w:r>
      </w:del>
    </w:p>
    <w:p w14:paraId="4610ED5B" w14:textId="77777777" w:rsidR="00A20993" w:rsidRPr="00A20993" w:rsidRDefault="00A20993" w:rsidP="00A20993">
      <w:pPr>
        <w:spacing w:after="0"/>
        <w:rPr>
          <w:del w:id="239" w:author="Сравнение" w:date="2021-06-08T23:50:00Z"/>
          <w:lang w:val="en-US"/>
        </w:rPr>
      </w:pPr>
      <w:del w:id="240" w:author="Сравнение" w:date="2021-06-08T23:50:00Z">
        <w:r w:rsidRPr="00A20993">
          <w:rPr>
            <w:lang w:val="en-US"/>
          </w:rPr>
          <w:delText xml:space="preserve">                        A[i, 1] = man.all_salary;</w:delText>
        </w:r>
      </w:del>
    </w:p>
    <w:p w14:paraId="126E9B85" w14:textId="77777777" w:rsidR="00A20993" w:rsidRPr="00A20993" w:rsidRDefault="00A20993" w:rsidP="00A20993">
      <w:pPr>
        <w:spacing w:after="0"/>
        <w:rPr>
          <w:del w:id="241" w:author="Сравнение" w:date="2021-06-08T23:50:00Z"/>
          <w:lang w:val="en-US"/>
        </w:rPr>
      </w:pPr>
      <w:del w:id="242" w:author="Сравнение" w:date="2021-06-08T23:50:00Z">
        <w:r w:rsidRPr="00A20993">
          <w:rPr>
            <w:lang w:val="en-US"/>
          </w:rPr>
          <w:delText xml:space="preserve">                        man.main_tax = ndfl;</w:delText>
        </w:r>
      </w:del>
    </w:p>
    <w:p w14:paraId="38510087" w14:textId="7923788E" w:rsidR="00A20993" w:rsidRPr="00A20993" w:rsidRDefault="00A20993" w:rsidP="00A20993">
      <w:pPr>
        <w:spacing w:after="0"/>
        <w:rPr>
          <w:del w:id="243" w:author="Сравнение" w:date="2021-06-08T23:50:00Z"/>
          <w:lang w:val="en-US"/>
        </w:rPr>
      </w:pPr>
      <w:del w:id="244" w:author="Сравнение" w:date="2021-06-08T23:50:00Z">
        <w:r w:rsidRPr="00A20993">
          <w:rPr>
            <w:lang w:val="en-US"/>
          </w:rPr>
          <w:delText xml:space="preserve">                        double percenrt = rnd.Next(</w:delText>
        </w:r>
        <w:r w:rsidR="00AA0A03">
          <w:rPr>
            <w:lang w:val="en-US"/>
          </w:rPr>
          <w:delText>xdfujtrfujchtrfhytrf</w:delText>
        </w:r>
        <w:r w:rsidRPr="00A20993">
          <w:rPr>
            <w:lang w:val="en-US"/>
          </w:rPr>
          <w:delText>300, 400);</w:delText>
        </w:r>
      </w:del>
    </w:p>
    <w:p w14:paraId="168E1243" w14:textId="77777777" w:rsidR="00A20993" w:rsidRPr="00A20993" w:rsidRDefault="00A20993" w:rsidP="00A20993">
      <w:pPr>
        <w:spacing w:after="0"/>
        <w:rPr>
          <w:del w:id="245" w:author="Сравнение" w:date="2021-06-08T23:50:00Z"/>
          <w:lang w:val="en-US"/>
        </w:rPr>
      </w:pPr>
      <w:del w:id="246" w:author="Сравнение" w:date="2021-06-08T23:50:00Z">
        <w:r w:rsidRPr="00A20993">
          <w:rPr>
            <w:lang w:val="en-US"/>
          </w:rPr>
          <w:delText xml:space="preserve">                        double net_salary = man.GetNetSalary(man.all_salary, man.main_tax);</w:delText>
        </w:r>
      </w:del>
    </w:p>
    <w:p w14:paraId="635F584C" w14:textId="77777777" w:rsidR="00A20993" w:rsidRPr="00A20993" w:rsidRDefault="00A20993" w:rsidP="00A20993">
      <w:pPr>
        <w:spacing w:after="0"/>
        <w:rPr>
          <w:del w:id="247" w:author="Сравнение" w:date="2021-06-08T23:50:00Z"/>
          <w:lang w:val="en-US"/>
        </w:rPr>
      </w:pPr>
      <w:del w:id="248" w:author="Сравнение" w:date="2021-06-08T23:50:00Z">
        <w:r w:rsidRPr="00A20993">
          <w:rPr>
            <w:lang w:val="en-US"/>
          </w:rPr>
          <w:delText xml:space="preserve">                        man.prepay = net_salary * percenrt / 1000;</w:delText>
        </w:r>
      </w:del>
    </w:p>
    <w:p w14:paraId="5BCB5225" w14:textId="77777777" w:rsidR="00A20993" w:rsidRPr="00A20993" w:rsidRDefault="00A20993" w:rsidP="00A20993">
      <w:pPr>
        <w:spacing w:after="0"/>
        <w:rPr>
          <w:del w:id="249" w:author="Сравнение" w:date="2021-06-08T23:50:00Z"/>
          <w:lang w:val="en-US"/>
        </w:rPr>
      </w:pPr>
      <w:del w:id="250" w:author="Сравнение" w:date="2021-06-08T23:50:00Z">
        <w:r w:rsidRPr="00A20993">
          <w:rPr>
            <w:lang w:val="en-US"/>
          </w:rPr>
          <w:delText xml:space="preserve">                        int resh = rnd.Next(0, 2);</w:delText>
        </w:r>
      </w:del>
    </w:p>
    <w:p w14:paraId="221B3CEB" w14:textId="77777777" w:rsidR="00A20993" w:rsidRPr="00A20993" w:rsidRDefault="00A20993" w:rsidP="00A20993">
      <w:pPr>
        <w:spacing w:after="0"/>
        <w:rPr>
          <w:del w:id="251" w:author="Сравнение" w:date="2021-06-08T23:50:00Z"/>
          <w:lang w:val="en-US"/>
        </w:rPr>
      </w:pPr>
      <w:del w:id="252" w:author="Сравнение" w:date="2021-06-08T23:50:00Z">
        <w:r w:rsidRPr="00A20993">
          <w:rPr>
            <w:lang w:val="en-US"/>
          </w:rPr>
          <w:delText xml:space="preserve">                        if (resh == 0)</w:delText>
        </w:r>
      </w:del>
    </w:p>
    <w:p w14:paraId="09FCD74B" w14:textId="77777777" w:rsidR="00A20993" w:rsidRPr="00A20993" w:rsidRDefault="00A20993" w:rsidP="00A20993">
      <w:pPr>
        <w:spacing w:after="0"/>
        <w:rPr>
          <w:del w:id="253" w:author="Сравнение" w:date="2021-06-08T23:50:00Z"/>
          <w:lang w:val="en-US"/>
        </w:rPr>
      </w:pPr>
      <w:del w:id="254" w:author="Сравнение" w:date="2021-06-08T23:50:00Z">
        <w:r w:rsidRPr="00A20993">
          <w:rPr>
            <w:lang w:val="en-US"/>
          </w:rPr>
          <w:delText xml:space="preserve">                        {</w:delText>
        </w:r>
      </w:del>
    </w:p>
    <w:p w14:paraId="43DC1C82" w14:textId="77777777" w:rsidR="00A20993" w:rsidRPr="00A20993" w:rsidRDefault="00A20993" w:rsidP="00A20993">
      <w:pPr>
        <w:spacing w:after="0"/>
        <w:rPr>
          <w:del w:id="255" w:author="Сравнение" w:date="2021-06-08T23:50:00Z"/>
          <w:lang w:val="en-US"/>
        </w:rPr>
      </w:pPr>
      <w:del w:id="256" w:author="Сравнение" w:date="2021-06-08T23:50:00Z">
        <w:r w:rsidRPr="00A20993">
          <w:rPr>
            <w:lang w:val="en-US"/>
          </w:rPr>
          <w:delText xml:space="preserve">                            man.other_tax = 0.0;</w:delText>
        </w:r>
      </w:del>
    </w:p>
    <w:p w14:paraId="6E3E6CE8" w14:textId="77777777" w:rsidR="00A20993" w:rsidRPr="00A20993" w:rsidRDefault="00A20993" w:rsidP="00A20993">
      <w:pPr>
        <w:spacing w:after="0"/>
        <w:rPr>
          <w:del w:id="257" w:author="Сравнение" w:date="2021-06-08T23:50:00Z"/>
          <w:lang w:val="en-US"/>
        </w:rPr>
      </w:pPr>
      <w:del w:id="258" w:author="Сравнение" w:date="2021-06-08T23:50:00Z">
        <w:r w:rsidRPr="00A20993">
          <w:rPr>
            <w:lang w:val="en-US"/>
          </w:rPr>
          <w:delText xml:space="preserve">                        }</w:delText>
        </w:r>
      </w:del>
    </w:p>
    <w:p w14:paraId="6BE4FDA2" w14:textId="77777777" w:rsidR="00A20993" w:rsidRPr="00A20993" w:rsidRDefault="00A20993" w:rsidP="00A20993">
      <w:pPr>
        <w:spacing w:after="0"/>
        <w:rPr>
          <w:del w:id="259" w:author="Сравнение" w:date="2021-06-08T23:50:00Z"/>
          <w:lang w:val="en-US"/>
        </w:rPr>
      </w:pPr>
      <w:del w:id="260" w:author="Сравнение" w:date="2021-06-08T23:50:00Z">
        <w:r w:rsidRPr="00A20993">
          <w:rPr>
            <w:lang w:val="en-US"/>
          </w:rPr>
          <w:delText xml:space="preserve">                        else</w:delText>
        </w:r>
      </w:del>
    </w:p>
    <w:p w14:paraId="4AE32BB5" w14:textId="77777777" w:rsidR="00A20993" w:rsidRPr="00A20993" w:rsidRDefault="00A20993" w:rsidP="00A20993">
      <w:pPr>
        <w:spacing w:after="0"/>
        <w:rPr>
          <w:del w:id="261" w:author="Сравнение" w:date="2021-06-08T23:50:00Z"/>
          <w:lang w:val="en-US"/>
        </w:rPr>
      </w:pPr>
      <w:del w:id="262" w:author="Сравнение" w:date="2021-06-08T23:50:00Z">
        <w:r w:rsidRPr="00A20993">
          <w:rPr>
            <w:lang w:val="en-US"/>
          </w:rPr>
          <w:delText xml:space="preserve">                        {</w:delText>
        </w:r>
      </w:del>
    </w:p>
    <w:p w14:paraId="0810A256" w14:textId="77777777" w:rsidR="00A20993" w:rsidRPr="00A20993" w:rsidRDefault="00A20993" w:rsidP="00A20993">
      <w:pPr>
        <w:spacing w:after="0"/>
        <w:rPr>
          <w:del w:id="263" w:author="Сравнение" w:date="2021-06-08T23:50:00Z"/>
          <w:lang w:val="en-US"/>
        </w:rPr>
      </w:pPr>
      <w:del w:id="264" w:author="Сравнение" w:date="2021-06-08T23:50:00Z">
        <w:r w:rsidRPr="00A20993">
          <w:rPr>
            <w:lang w:val="en-US"/>
          </w:rPr>
          <w:delText xml:space="preserve">                            man.other_tax = rnd.Next(10000, 2000000) / 100;</w:delText>
        </w:r>
      </w:del>
    </w:p>
    <w:p w14:paraId="01308015" w14:textId="77777777" w:rsidR="00A20993" w:rsidRPr="00A20993" w:rsidRDefault="00A20993" w:rsidP="00A20993">
      <w:pPr>
        <w:spacing w:after="0"/>
        <w:rPr>
          <w:del w:id="265" w:author="Сравнение" w:date="2021-06-08T23:50:00Z"/>
          <w:lang w:val="en-US"/>
        </w:rPr>
      </w:pPr>
      <w:del w:id="266" w:author="Сравнение" w:date="2021-06-08T23:50:00Z">
        <w:r w:rsidRPr="00A20993">
          <w:rPr>
            <w:lang w:val="en-US"/>
          </w:rPr>
          <w:delText xml:space="preserve">                        }</w:delText>
        </w:r>
      </w:del>
    </w:p>
    <w:p w14:paraId="3CAE5A01" w14:textId="77777777" w:rsidR="00A20993" w:rsidRPr="00A20993" w:rsidRDefault="00A20993" w:rsidP="00A20993">
      <w:pPr>
        <w:spacing w:after="0"/>
        <w:rPr>
          <w:del w:id="267" w:author="Сравнение" w:date="2021-06-08T23:50:00Z"/>
          <w:lang w:val="en-US"/>
        </w:rPr>
      </w:pPr>
      <w:del w:id="268" w:author="Сравнение" w:date="2021-06-08T23:50:00Z">
        <w:r w:rsidRPr="00A20993">
          <w:rPr>
            <w:lang w:val="en-US"/>
          </w:rPr>
          <w:delText xml:space="preserve">                    }</w:delText>
        </w:r>
      </w:del>
    </w:p>
    <w:p w14:paraId="07BFB0EF" w14:textId="77777777" w:rsidR="00A20993" w:rsidRPr="00A20993" w:rsidRDefault="00A20993" w:rsidP="00A20993">
      <w:pPr>
        <w:spacing w:after="0"/>
        <w:rPr>
          <w:del w:id="269" w:author="Сравнение" w:date="2021-06-08T23:50:00Z"/>
          <w:lang w:val="en-US"/>
        </w:rPr>
      </w:pPr>
      <w:del w:id="270" w:author="Сравнение" w:date="2021-06-08T23:50:00Z">
        <w:r w:rsidRPr="00A20993">
          <w:rPr>
            <w:lang w:val="en-US"/>
          </w:rPr>
          <w:delText xml:space="preserve">                    wokers.Add(man);</w:delText>
        </w:r>
      </w:del>
    </w:p>
    <w:p w14:paraId="5FF37439" w14:textId="77777777" w:rsidR="00A20993" w:rsidRPr="00A20993" w:rsidRDefault="00A20993" w:rsidP="00A20993">
      <w:pPr>
        <w:spacing w:after="0"/>
        <w:rPr>
          <w:del w:id="271" w:author="Сравнение" w:date="2021-06-08T23:50:00Z"/>
          <w:lang w:val="en-US"/>
        </w:rPr>
      </w:pPr>
      <w:del w:id="272" w:author="Сравнение" w:date="2021-06-08T23:50:00Z">
        <w:r w:rsidRPr="00A20993">
          <w:rPr>
            <w:lang w:val="en-US"/>
          </w:rPr>
          <w:delText xml:space="preserve">                }</w:delText>
        </w:r>
      </w:del>
    </w:p>
    <w:p w14:paraId="19BE9FC7" w14:textId="77777777" w:rsidR="00A20993" w:rsidRPr="00A20993" w:rsidRDefault="00A20993" w:rsidP="00A20993">
      <w:pPr>
        <w:spacing w:after="0"/>
        <w:rPr>
          <w:del w:id="273" w:author="Сравнение" w:date="2021-06-08T23:50:00Z"/>
          <w:lang w:val="en-US"/>
        </w:rPr>
      </w:pPr>
    </w:p>
    <w:p w14:paraId="41044C71" w14:textId="77777777" w:rsidR="00A20993" w:rsidRPr="00A20993" w:rsidRDefault="00A20993" w:rsidP="00A20993">
      <w:pPr>
        <w:spacing w:after="0"/>
        <w:rPr>
          <w:del w:id="274" w:author="Сравнение" w:date="2021-06-08T23:50:00Z"/>
          <w:lang w:val="en-US"/>
        </w:rPr>
      </w:pPr>
      <w:del w:id="275" w:author="Сравнение" w:date="2021-06-08T23:50:00Z">
        <w:r w:rsidRPr="00A20993">
          <w:rPr>
            <w:lang w:val="en-US"/>
          </w:rPr>
          <w:delText xml:space="preserve">                int k = 0;</w:delText>
        </w:r>
      </w:del>
    </w:p>
    <w:p w14:paraId="5CF558E6" w14:textId="77777777" w:rsidR="00A20993" w:rsidRPr="00A20993" w:rsidRDefault="00A20993" w:rsidP="00A20993">
      <w:pPr>
        <w:spacing w:after="0"/>
        <w:rPr>
          <w:del w:id="276" w:author="Сравнение" w:date="2021-06-08T23:50:00Z"/>
          <w:lang w:val="en-US"/>
        </w:rPr>
      </w:pPr>
      <w:del w:id="277" w:author="Сравнение" w:date="2021-06-08T23:50:00Z">
        <w:r w:rsidRPr="00A20993">
          <w:rPr>
            <w:lang w:val="en-US"/>
          </w:rPr>
          <w:delText xml:space="preserve">                k = dataGridView1.ColumnCount;</w:delText>
        </w:r>
      </w:del>
    </w:p>
    <w:p w14:paraId="4B606531" w14:textId="77777777" w:rsidR="00A20993" w:rsidRPr="00A20993" w:rsidRDefault="00A20993" w:rsidP="00A20993">
      <w:pPr>
        <w:spacing w:after="0"/>
        <w:rPr>
          <w:del w:id="278" w:author="Сравнение" w:date="2021-06-08T23:50:00Z"/>
          <w:lang w:val="en-US"/>
        </w:rPr>
      </w:pPr>
      <w:del w:id="279" w:author="Сравнение" w:date="2021-06-08T23:50:00Z">
        <w:r w:rsidRPr="00A20993">
          <w:rPr>
            <w:lang w:val="en-US"/>
          </w:rPr>
          <w:delText xml:space="preserve">                if (k != 0)</w:delText>
        </w:r>
      </w:del>
    </w:p>
    <w:p w14:paraId="4C16E962" w14:textId="77777777" w:rsidR="00A20993" w:rsidRPr="00A20993" w:rsidRDefault="00A20993" w:rsidP="00A20993">
      <w:pPr>
        <w:spacing w:after="0"/>
        <w:rPr>
          <w:del w:id="280" w:author="Сравнение" w:date="2021-06-08T23:50:00Z"/>
          <w:lang w:val="en-US"/>
        </w:rPr>
      </w:pPr>
      <w:del w:id="281" w:author="Сравнение" w:date="2021-06-08T23:50:00Z">
        <w:r w:rsidRPr="00A20993">
          <w:rPr>
            <w:lang w:val="en-US"/>
          </w:rPr>
          <w:delText xml:space="preserve">                {</w:delText>
        </w:r>
      </w:del>
    </w:p>
    <w:p w14:paraId="2604339D" w14:textId="77777777" w:rsidR="00A20993" w:rsidRPr="00A20993" w:rsidRDefault="00A20993" w:rsidP="00A20993">
      <w:pPr>
        <w:spacing w:after="0"/>
        <w:rPr>
          <w:del w:id="282" w:author="Сравнение" w:date="2021-06-08T23:50:00Z"/>
          <w:lang w:val="en-US"/>
        </w:rPr>
      </w:pPr>
      <w:del w:id="283" w:author="Сравнение" w:date="2021-06-08T23:50:00Z">
        <w:r w:rsidRPr="00A20993">
          <w:rPr>
            <w:lang w:val="en-US"/>
          </w:rPr>
          <w:delText xml:space="preserve">                    for (int i = 0; i &lt; k; i++)</w:delText>
        </w:r>
      </w:del>
    </w:p>
    <w:p w14:paraId="0A3CCDCE" w14:textId="77777777" w:rsidR="00A20993" w:rsidRPr="00A20993" w:rsidRDefault="00A20993" w:rsidP="00A20993">
      <w:pPr>
        <w:spacing w:after="0"/>
        <w:rPr>
          <w:del w:id="284" w:author="Сравнение" w:date="2021-06-08T23:50:00Z"/>
          <w:lang w:val="en-US"/>
        </w:rPr>
      </w:pPr>
      <w:del w:id="285" w:author="Сравнение" w:date="2021-06-08T23:50:00Z">
        <w:r w:rsidRPr="00A20993">
          <w:rPr>
            <w:lang w:val="en-US"/>
          </w:rPr>
          <w:delText xml:space="preserve">                    {</w:delText>
        </w:r>
      </w:del>
    </w:p>
    <w:p w14:paraId="59AFFB0D" w14:textId="77777777" w:rsidR="00A20993" w:rsidRPr="00A20993" w:rsidRDefault="00A20993" w:rsidP="00A20993">
      <w:pPr>
        <w:spacing w:after="0"/>
        <w:rPr>
          <w:del w:id="286" w:author="Сравнение" w:date="2021-06-08T23:50:00Z"/>
          <w:lang w:val="en-US"/>
        </w:rPr>
      </w:pPr>
      <w:del w:id="287" w:author="Сравнение" w:date="2021-06-08T23:50:00Z">
        <w:r w:rsidRPr="00A20993">
          <w:rPr>
            <w:lang w:val="en-US"/>
          </w:rPr>
          <w:delText xml:space="preserve">                        dataGridView1.Columns.RemoveAt(0);</w:delText>
        </w:r>
      </w:del>
    </w:p>
    <w:p w14:paraId="4F3F09CC" w14:textId="77777777" w:rsidR="00A20993" w:rsidRPr="00A20993" w:rsidRDefault="00A20993" w:rsidP="00A20993">
      <w:pPr>
        <w:spacing w:after="0"/>
        <w:rPr>
          <w:del w:id="288" w:author="Сравнение" w:date="2021-06-08T23:50:00Z"/>
          <w:lang w:val="en-US"/>
        </w:rPr>
      </w:pPr>
      <w:del w:id="289" w:author="Сравнение" w:date="2021-06-08T23:50:00Z">
        <w:r w:rsidRPr="00A20993">
          <w:rPr>
            <w:lang w:val="en-US"/>
          </w:rPr>
          <w:delText xml:space="preserve">                    }</w:delText>
        </w:r>
      </w:del>
    </w:p>
    <w:p w14:paraId="4067BC6A" w14:textId="77777777" w:rsidR="00A20993" w:rsidRPr="00A20993" w:rsidRDefault="00A20993" w:rsidP="00A20993">
      <w:pPr>
        <w:spacing w:after="0"/>
        <w:rPr>
          <w:del w:id="290" w:author="Сравнение" w:date="2021-06-08T23:50:00Z"/>
          <w:lang w:val="en-US"/>
        </w:rPr>
      </w:pPr>
      <w:del w:id="291" w:author="Сравнение" w:date="2021-06-08T23:50:00Z">
        <w:r w:rsidRPr="00A20993">
          <w:rPr>
            <w:lang w:val="en-US"/>
          </w:rPr>
          <w:delText xml:space="preserve">                }</w:delText>
        </w:r>
      </w:del>
    </w:p>
    <w:p w14:paraId="66B3F829" w14:textId="77777777" w:rsidR="00A20993" w:rsidRPr="00A20993" w:rsidRDefault="00A20993" w:rsidP="00A20993">
      <w:pPr>
        <w:spacing w:after="0"/>
        <w:rPr>
          <w:del w:id="292" w:author="Сравнение" w:date="2021-06-08T23:50:00Z"/>
          <w:lang w:val="en-US"/>
        </w:rPr>
      </w:pPr>
      <w:del w:id="293" w:author="Сравнение" w:date="2021-06-08T23:50:00Z">
        <w:r w:rsidRPr="00A20993">
          <w:rPr>
            <w:lang w:val="en-US"/>
          </w:rPr>
          <w:delText xml:space="preserve">                AddColumns(8, dataGridView1);</w:delText>
        </w:r>
      </w:del>
    </w:p>
    <w:p w14:paraId="21442BF1" w14:textId="77777777" w:rsidR="00A20993" w:rsidRPr="00A20993" w:rsidRDefault="00A20993" w:rsidP="00A20993">
      <w:pPr>
        <w:spacing w:after="0"/>
        <w:rPr>
          <w:del w:id="294" w:author="Сравнение" w:date="2021-06-08T23:50:00Z"/>
          <w:lang w:val="en-US"/>
        </w:rPr>
      </w:pPr>
      <w:del w:id="295" w:author="Сравнение" w:date="2021-06-08T23:50:00Z">
        <w:r w:rsidRPr="00A20993">
          <w:rPr>
            <w:lang w:val="en-US"/>
          </w:rPr>
          <w:delText xml:space="preserve">                AddRows(n, dataGridView1);</w:delText>
        </w:r>
      </w:del>
    </w:p>
    <w:p w14:paraId="4F56775E" w14:textId="77777777" w:rsidR="00A20993" w:rsidRPr="00A20993" w:rsidRDefault="00A20993" w:rsidP="00A20993">
      <w:pPr>
        <w:spacing w:after="0"/>
        <w:rPr>
          <w:del w:id="296" w:author="Сравнение" w:date="2021-06-08T23:50:00Z"/>
          <w:lang w:val="en-US"/>
        </w:rPr>
      </w:pPr>
      <w:del w:id="297" w:author="Сравнение" w:date="2021-06-08T23:50:00Z">
        <w:r w:rsidRPr="00A20993">
          <w:rPr>
            <w:lang w:val="en-US"/>
          </w:rPr>
          <w:delText xml:space="preserve">                dataGridView1.Columns[0].Name = "</w:delText>
        </w:r>
        <w:r>
          <w:delText>Табельный</w:delText>
        </w:r>
        <w:r w:rsidRPr="00A20993">
          <w:rPr>
            <w:lang w:val="en-US"/>
          </w:rPr>
          <w:delText xml:space="preserve"> </w:delText>
        </w:r>
        <w:r>
          <w:delText>номер</w:delText>
        </w:r>
        <w:r w:rsidRPr="00A20993">
          <w:rPr>
            <w:lang w:val="en-US"/>
          </w:rPr>
          <w:delText>";</w:delText>
        </w:r>
      </w:del>
    </w:p>
    <w:p w14:paraId="432E418A" w14:textId="77777777" w:rsidR="00A20993" w:rsidRPr="00A20993" w:rsidRDefault="00A20993" w:rsidP="00A20993">
      <w:pPr>
        <w:spacing w:after="0"/>
        <w:rPr>
          <w:del w:id="298" w:author="Сравнение" w:date="2021-06-08T23:50:00Z"/>
          <w:lang w:val="en-US"/>
        </w:rPr>
      </w:pPr>
      <w:del w:id="299" w:author="Сравнение" w:date="2021-06-08T23:50:00Z">
        <w:r w:rsidRPr="00A20993">
          <w:rPr>
            <w:lang w:val="en-US"/>
          </w:rPr>
          <w:delText xml:space="preserve">                dataGridView1.Columns[1].Name = "</w:delText>
        </w:r>
        <w:r>
          <w:delText>Должность</w:delText>
        </w:r>
        <w:r w:rsidRPr="00A20993">
          <w:rPr>
            <w:lang w:val="en-US"/>
          </w:rPr>
          <w:delText>";</w:delText>
        </w:r>
      </w:del>
    </w:p>
    <w:p w14:paraId="609536A7" w14:textId="77777777" w:rsidR="00A20993" w:rsidRPr="00A20993" w:rsidRDefault="00A20993" w:rsidP="00A20993">
      <w:pPr>
        <w:spacing w:after="0"/>
        <w:rPr>
          <w:del w:id="300" w:author="Сравнение" w:date="2021-06-08T23:50:00Z"/>
          <w:lang w:val="en-US"/>
        </w:rPr>
      </w:pPr>
      <w:del w:id="301" w:author="Сравнение" w:date="2021-06-08T23:50:00Z">
        <w:r w:rsidRPr="00A20993">
          <w:rPr>
            <w:lang w:val="en-US"/>
          </w:rPr>
          <w:delText xml:space="preserve">                dataGridView1.Columns[2].Name = "</w:delText>
        </w:r>
        <w:r>
          <w:delText>Оклад</w:delText>
        </w:r>
        <w:r w:rsidRPr="00A20993">
          <w:rPr>
            <w:lang w:val="en-US"/>
          </w:rPr>
          <w:delText xml:space="preserve"> </w:delText>
        </w:r>
        <w:r>
          <w:delText>без</w:delText>
        </w:r>
        <w:r w:rsidRPr="00A20993">
          <w:rPr>
            <w:lang w:val="en-US"/>
          </w:rPr>
          <w:delText xml:space="preserve"> </w:delText>
        </w:r>
        <w:r>
          <w:delText>вычета</w:delText>
        </w:r>
        <w:r w:rsidRPr="00A20993">
          <w:rPr>
            <w:lang w:val="en-US"/>
          </w:rPr>
          <w:delText xml:space="preserve"> </w:delText>
        </w:r>
        <w:r>
          <w:delText>НДФЛ</w:delText>
        </w:r>
        <w:r w:rsidRPr="00A20993">
          <w:rPr>
            <w:lang w:val="en-US"/>
          </w:rPr>
          <w:delText>";</w:delText>
        </w:r>
      </w:del>
    </w:p>
    <w:p w14:paraId="575E979B" w14:textId="77777777" w:rsidR="00A20993" w:rsidRPr="00A20993" w:rsidRDefault="00A20993" w:rsidP="00A20993">
      <w:pPr>
        <w:spacing w:after="0"/>
        <w:rPr>
          <w:del w:id="302" w:author="Сравнение" w:date="2021-06-08T23:50:00Z"/>
          <w:lang w:val="en-US"/>
        </w:rPr>
      </w:pPr>
      <w:del w:id="303" w:author="Сравнение" w:date="2021-06-08T23:50:00Z">
        <w:r w:rsidRPr="00A20993">
          <w:rPr>
            <w:lang w:val="en-US"/>
          </w:rPr>
          <w:delText xml:space="preserve">                dataGridView1.Columns[3].Name = "</w:delText>
        </w:r>
        <w:r>
          <w:delText>С</w:delText>
        </w:r>
        <w:r w:rsidRPr="00A20993">
          <w:rPr>
            <w:lang w:val="en-US"/>
          </w:rPr>
          <w:delText xml:space="preserve"> </w:delText>
        </w:r>
        <w:r>
          <w:delText>вычетом</w:delText>
        </w:r>
        <w:r w:rsidRPr="00A20993">
          <w:rPr>
            <w:lang w:val="en-US"/>
          </w:rPr>
          <w:delText xml:space="preserve"> </w:delText>
        </w:r>
        <w:r>
          <w:delText>НДФЛ</w:delText>
        </w:r>
        <w:r w:rsidRPr="00A20993">
          <w:rPr>
            <w:lang w:val="en-US"/>
          </w:rPr>
          <w:delText>";</w:delText>
        </w:r>
      </w:del>
    </w:p>
    <w:p w14:paraId="62EB0793" w14:textId="77777777" w:rsidR="00A20993" w:rsidRPr="00A20993" w:rsidRDefault="00A20993" w:rsidP="00A20993">
      <w:pPr>
        <w:spacing w:after="0"/>
        <w:rPr>
          <w:del w:id="304" w:author="Сравнение" w:date="2021-06-08T23:50:00Z"/>
          <w:lang w:val="en-US"/>
        </w:rPr>
      </w:pPr>
      <w:del w:id="305" w:author="Сравнение" w:date="2021-06-08T23:50:00Z">
        <w:r w:rsidRPr="00A20993">
          <w:rPr>
            <w:lang w:val="en-US"/>
          </w:rPr>
          <w:delText xml:space="preserve">                dataGridView1.Columns[4].Name = "</w:delText>
        </w:r>
        <w:r>
          <w:delText>Величина</w:delText>
        </w:r>
        <w:r w:rsidRPr="00A20993">
          <w:rPr>
            <w:lang w:val="en-US"/>
          </w:rPr>
          <w:delText xml:space="preserve"> </w:delText>
        </w:r>
        <w:r>
          <w:delText>НДФЛ</w:delText>
        </w:r>
        <w:r w:rsidRPr="00A20993">
          <w:rPr>
            <w:lang w:val="en-US"/>
          </w:rPr>
          <w:delText>";</w:delText>
        </w:r>
      </w:del>
    </w:p>
    <w:p w14:paraId="6D8E6C50" w14:textId="77777777" w:rsidR="00A20993" w:rsidRPr="00A20993" w:rsidRDefault="00A20993" w:rsidP="00A20993">
      <w:pPr>
        <w:spacing w:after="0"/>
        <w:rPr>
          <w:del w:id="306" w:author="Сравнение" w:date="2021-06-08T23:50:00Z"/>
          <w:lang w:val="en-US"/>
        </w:rPr>
      </w:pPr>
      <w:del w:id="307" w:author="Сравнение" w:date="2021-06-08T23:50:00Z">
        <w:r w:rsidRPr="00A20993">
          <w:rPr>
            <w:lang w:val="en-US"/>
          </w:rPr>
          <w:delText xml:space="preserve">                dataGridView1.Columns[5].Name = "</w:delText>
        </w:r>
        <w:r>
          <w:delText>Аванс</w:delText>
        </w:r>
        <w:r w:rsidRPr="00A20993">
          <w:rPr>
            <w:lang w:val="en-US"/>
          </w:rPr>
          <w:delText>";</w:delText>
        </w:r>
      </w:del>
    </w:p>
    <w:p w14:paraId="0BDE3812" w14:textId="77777777" w:rsidR="00A20993" w:rsidRPr="00A20993" w:rsidRDefault="00A20993" w:rsidP="00A20993">
      <w:pPr>
        <w:spacing w:after="0"/>
        <w:rPr>
          <w:del w:id="308" w:author="Сравнение" w:date="2021-06-08T23:50:00Z"/>
          <w:lang w:val="en-US"/>
        </w:rPr>
      </w:pPr>
      <w:del w:id="309" w:author="Сравнение" w:date="2021-06-08T23:50:00Z">
        <w:r w:rsidRPr="00A20993">
          <w:rPr>
            <w:lang w:val="en-US"/>
          </w:rPr>
          <w:delText xml:space="preserve">                dataGridView1.Columns[6].Name = "</w:delText>
        </w:r>
        <w:r>
          <w:delText>З</w:delText>
        </w:r>
        <w:r w:rsidRPr="00A20993">
          <w:rPr>
            <w:lang w:val="en-US"/>
          </w:rPr>
          <w:delText>/</w:delText>
        </w:r>
        <w:r>
          <w:delText>п</w:delText>
        </w:r>
        <w:r w:rsidRPr="00A20993">
          <w:rPr>
            <w:lang w:val="en-US"/>
          </w:rPr>
          <w:delText>";</w:delText>
        </w:r>
      </w:del>
    </w:p>
    <w:p w14:paraId="6719B984" w14:textId="77777777" w:rsidR="00A20993" w:rsidRPr="00A20993" w:rsidRDefault="00A20993" w:rsidP="00A20993">
      <w:pPr>
        <w:spacing w:after="0"/>
        <w:rPr>
          <w:del w:id="310" w:author="Сравнение" w:date="2021-06-08T23:50:00Z"/>
          <w:lang w:val="en-US"/>
        </w:rPr>
      </w:pPr>
      <w:del w:id="311" w:author="Сравнение" w:date="2021-06-08T23:50:00Z">
        <w:r w:rsidRPr="00A20993">
          <w:rPr>
            <w:lang w:val="en-US"/>
          </w:rPr>
          <w:delText xml:space="preserve">                dataGridView1.Columns[7].Name = "</w:delText>
        </w:r>
        <w:r>
          <w:delText>Долг</w:delText>
        </w:r>
        <w:r w:rsidRPr="00A20993">
          <w:rPr>
            <w:lang w:val="en-US"/>
          </w:rPr>
          <w:delText>";</w:delText>
        </w:r>
      </w:del>
    </w:p>
    <w:p w14:paraId="60EEF8E2" w14:textId="77777777" w:rsidR="00A20993" w:rsidRPr="00A20993" w:rsidRDefault="00A20993" w:rsidP="00A20993">
      <w:pPr>
        <w:spacing w:after="0"/>
        <w:rPr>
          <w:del w:id="312" w:author="Сравнение" w:date="2021-06-08T23:50:00Z"/>
          <w:lang w:val="en-US"/>
        </w:rPr>
      </w:pPr>
      <w:del w:id="313" w:author="Сравнение" w:date="2021-06-08T23:50:00Z">
        <w:r w:rsidRPr="00A20993">
          <w:rPr>
            <w:lang w:val="en-US"/>
          </w:rPr>
          <w:delText xml:space="preserve">                for (int i = 0; i &lt; n; i++)</w:delText>
        </w:r>
      </w:del>
    </w:p>
    <w:p w14:paraId="4ACEE093" w14:textId="77777777" w:rsidR="00A20993" w:rsidRPr="00A20993" w:rsidRDefault="00A20993" w:rsidP="00A20993">
      <w:pPr>
        <w:spacing w:after="0"/>
        <w:rPr>
          <w:del w:id="314" w:author="Сравнение" w:date="2021-06-08T23:50:00Z"/>
          <w:lang w:val="en-US"/>
        </w:rPr>
      </w:pPr>
      <w:del w:id="315" w:author="Сравнение" w:date="2021-06-08T23:50:00Z">
        <w:r w:rsidRPr="00A20993">
          <w:rPr>
            <w:lang w:val="en-US"/>
          </w:rPr>
          <w:delText xml:space="preserve">                {</w:delText>
        </w:r>
      </w:del>
    </w:p>
    <w:p w14:paraId="7D8A4582" w14:textId="77777777" w:rsidR="00A20993" w:rsidRPr="00A20993" w:rsidRDefault="00A20993" w:rsidP="00A20993">
      <w:pPr>
        <w:spacing w:after="0"/>
        <w:rPr>
          <w:del w:id="316" w:author="Сравнение" w:date="2021-06-08T23:50:00Z"/>
          <w:lang w:val="en-US"/>
        </w:rPr>
      </w:pPr>
      <w:del w:id="317" w:author="Сравнение" w:date="2021-06-08T23:50:00Z">
        <w:r w:rsidRPr="00A20993">
          <w:rPr>
            <w:lang w:val="en-US"/>
          </w:rPr>
          <w:delText xml:space="preserve">                    dataGridView1.Rows[i].Cells[0].Value = wokers[i].number.ToString();</w:delText>
        </w:r>
      </w:del>
    </w:p>
    <w:p w14:paraId="3C9991D3" w14:textId="77777777" w:rsidR="00A20993" w:rsidRPr="00A20993" w:rsidRDefault="00A20993" w:rsidP="00A20993">
      <w:pPr>
        <w:spacing w:after="0"/>
        <w:rPr>
          <w:del w:id="318" w:author="Сравнение" w:date="2021-06-08T23:50:00Z"/>
          <w:lang w:val="en-US"/>
        </w:rPr>
      </w:pPr>
      <w:del w:id="319" w:author="Сравнение" w:date="2021-06-08T23:50:00Z">
        <w:r w:rsidRPr="00A20993">
          <w:rPr>
            <w:lang w:val="en-US"/>
          </w:rPr>
          <w:delText xml:space="preserve">                    dataGridView1.Rows[i].Cells[1].Value = wokers[i].type;</w:delText>
        </w:r>
      </w:del>
    </w:p>
    <w:p w14:paraId="6A7C2065" w14:textId="77777777" w:rsidR="00A20993" w:rsidRPr="00A20993" w:rsidRDefault="00A20993" w:rsidP="00A20993">
      <w:pPr>
        <w:spacing w:after="0"/>
        <w:rPr>
          <w:del w:id="320" w:author="Сравнение" w:date="2021-06-08T23:50:00Z"/>
          <w:lang w:val="en-US"/>
        </w:rPr>
      </w:pPr>
      <w:del w:id="321" w:author="Сравнение" w:date="2021-06-08T23:50:00Z">
        <w:r w:rsidRPr="00A20993">
          <w:rPr>
            <w:lang w:val="en-US"/>
          </w:rPr>
          <w:delText xml:space="preserve">                    string str = String.Format("{0:f2}", wokers[i].all_salary);</w:delText>
        </w:r>
      </w:del>
    </w:p>
    <w:p w14:paraId="36F3AD3E" w14:textId="77777777" w:rsidR="00A20993" w:rsidRPr="00A20993" w:rsidRDefault="00A20993" w:rsidP="00A20993">
      <w:pPr>
        <w:spacing w:after="0"/>
        <w:rPr>
          <w:del w:id="322" w:author="Сравнение" w:date="2021-06-08T23:50:00Z"/>
          <w:lang w:val="en-US"/>
        </w:rPr>
      </w:pPr>
      <w:del w:id="323" w:author="Сравнение" w:date="2021-06-08T23:50:00Z">
        <w:r w:rsidRPr="00A20993">
          <w:rPr>
            <w:lang w:val="en-US"/>
          </w:rPr>
          <w:delText xml:space="preserve">                    dataGridView1.Rows[i].Cells[2].Value = str;</w:delText>
        </w:r>
      </w:del>
    </w:p>
    <w:p w14:paraId="3D49E23D" w14:textId="77777777" w:rsidR="00A20993" w:rsidRPr="00A20993" w:rsidRDefault="00A20993" w:rsidP="00A20993">
      <w:pPr>
        <w:spacing w:after="0"/>
        <w:rPr>
          <w:del w:id="324" w:author="Сравнение" w:date="2021-06-08T23:50:00Z"/>
          <w:lang w:val="en-US"/>
        </w:rPr>
      </w:pPr>
      <w:del w:id="325" w:author="Сравнение" w:date="2021-06-08T23:50:00Z">
        <w:r w:rsidRPr="00A20993">
          <w:rPr>
            <w:lang w:val="en-US"/>
          </w:rPr>
          <w:delText xml:space="preserve">                    str = String.Format("{0:f2}", wokers[i].GetNetSalary(wokers[i].all_salary, wokers[i].main_tax));</w:delText>
        </w:r>
      </w:del>
    </w:p>
    <w:p w14:paraId="56791946" w14:textId="77777777" w:rsidR="00A20993" w:rsidRPr="00A20993" w:rsidRDefault="00A20993" w:rsidP="00A20993">
      <w:pPr>
        <w:spacing w:after="0"/>
        <w:rPr>
          <w:del w:id="326" w:author="Сравнение" w:date="2021-06-08T23:50:00Z"/>
          <w:lang w:val="en-US"/>
        </w:rPr>
      </w:pPr>
      <w:del w:id="327" w:author="Сравнение" w:date="2021-06-08T23:50:00Z">
        <w:r w:rsidRPr="00A20993">
          <w:rPr>
            <w:lang w:val="en-US"/>
          </w:rPr>
          <w:delText xml:space="preserve">                    dataGridView1.Rows[i].Cells[3].Value = str;</w:delText>
        </w:r>
      </w:del>
    </w:p>
    <w:p w14:paraId="7ECB6778" w14:textId="77777777" w:rsidR="00A20993" w:rsidRPr="00A20993" w:rsidRDefault="00A20993" w:rsidP="00A20993">
      <w:pPr>
        <w:spacing w:after="0"/>
        <w:rPr>
          <w:del w:id="328" w:author="Сравнение" w:date="2021-06-08T23:50:00Z"/>
          <w:lang w:val="en-US"/>
        </w:rPr>
      </w:pPr>
      <w:del w:id="329" w:author="Сравнение" w:date="2021-06-08T23:50:00Z">
        <w:r w:rsidRPr="00A20993">
          <w:rPr>
            <w:lang w:val="en-US"/>
          </w:rPr>
          <w:delText xml:space="preserve">                    dataGridView1.Rows[i].Cells[4].Value = (wokers[i].main_tax * 100).ToString() + " %";</w:delText>
        </w:r>
      </w:del>
    </w:p>
    <w:p w14:paraId="5C4D6D04" w14:textId="77777777" w:rsidR="00A20993" w:rsidRPr="00A20993" w:rsidRDefault="00A20993" w:rsidP="00A20993">
      <w:pPr>
        <w:spacing w:after="0"/>
        <w:rPr>
          <w:del w:id="330" w:author="Сравнение" w:date="2021-06-08T23:50:00Z"/>
          <w:lang w:val="en-US"/>
        </w:rPr>
      </w:pPr>
      <w:del w:id="331" w:author="Сравнение" w:date="2021-06-08T23:50:00Z">
        <w:r w:rsidRPr="00A20993">
          <w:rPr>
            <w:lang w:val="en-US"/>
          </w:rPr>
          <w:delText xml:space="preserve">                    str = String.Format("{0:f2}", wokers[i].prepay);</w:delText>
        </w:r>
      </w:del>
    </w:p>
    <w:p w14:paraId="215C0733" w14:textId="77777777" w:rsidR="00A20993" w:rsidRPr="00A20993" w:rsidRDefault="00A20993" w:rsidP="00A20993">
      <w:pPr>
        <w:spacing w:after="0"/>
        <w:rPr>
          <w:del w:id="332" w:author="Сравнение" w:date="2021-06-08T23:50:00Z"/>
          <w:lang w:val="en-US"/>
        </w:rPr>
      </w:pPr>
      <w:del w:id="333" w:author="Сравнение" w:date="2021-06-08T23:50:00Z">
        <w:r w:rsidRPr="00A20993">
          <w:rPr>
            <w:lang w:val="en-US"/>
          </w:rPr>
          <w:delText xml:space="preserve">                    dataGridView1.Rows[i].Cells[5].Value = str;                  </w:delText>
        </w:r>
      </w:del>
    </w:p>
    <w:p w14:paraId="628CF3B6" w14:textId="77777777" w:rsidR="00A20993" w:rsidRPr="00A20993" w:rsidRDefault="00A20993" w:rsidP="00A20993">
      <w:pPr>
        <w:spacing w:after="0"/>
        <w:rPr>
          <w:del w:id="334" w:author="Сравнение" w:date="2021-06-08T23:50:00Z"/>
          <w:lang w:val="en-US"/>
        </w:rPr>
      </w:pPr>
      <w:del w:id="335" w:author="Сравнение" w:date="2021-06-08T23:50:00Z">
        <w:r w:rsidRPr="00A20993">
          <w:rPr>
            <w:lang w:val="en-US"/>
          </w:rPr>
          <w:delText xml:space="preserve">                    wokers[i].CalcSalary(wokers[i].all_salary, wokers[i].main_tax, wokers[i].prepay);</w:delText>
        </w:r>
      </w:del>
    </w:p>
    <w:p w14:paraId="546E7232" w14:textId="77777777" w:rsidR="00A20993" w:rsidRPr="00A20993" w:rsidRDefault="00A20993" w:rsidP="00A20993">
      <w:pPr>
        <w:spacing w:after="0"/>
        <w:rPr>
          <w:del w:id="336" w:author="Сравнение" w:date="2021-06-08T23:50:00Z"/>
          <w:lang w:val="en-US"/>
        </w:rPr>
      </w:pPr>
      <w:del w:id="337" w:author="Сравнение" w:date="2021-06-08T23:50:00Z">
        <w:r w:rsidRPr="00A20993">
          <w:rPr>
            <w:lang w:val="en-US"/>
          </w:rPr>
          <w:delText xml:space="preserve">                    str = String.Format("{0:f2}", wokers[i].salary);</w:delText>
        </w:r>
      </w:del>
    </w:p>
    <w:p w14:paraId="1E8F0969" w14:textId="77777777" w:rsidR="00A20993" w:rsidRDefault="00A20993" w:rsidP="00A20993">
      <w:pPr>
        <w:spacing w:after="0"/>
        <w:rPr>
          <w:del w:id="338" w:author="Сравнение" w:date="2021-06-08T23:50:00Z"/>
        </w:rPr>
      </w:pPr>
    </w:p>
    <w:p w14:paraId="7068C6AD" w14:textId="77777777" w:rsidR="00A20993" w:rsidRDefault="00A20993" w:rsidP="00A20993">
      <w:pPr>
        <w:spacing w:after="0"/>
        <w:rPr>
          <w:del w:id="339" w:author="Сравнение" w:date="2021-06-08T23:50:00Z"/>
        </w:rPr>
      </w:pPr>
      <w:del w:id="340" w:author="Сравнение" w:date="2021-06-08T23:50:00Z">
        <w:r>
          <w:delText xml:space="preserve">            }</w:delText>
        </w:r>
      </w:del>
    </w:p>
    <w:p w14:paraId="7E9ACA43" w14:textId="77777777" w:rsidR="00A20993" w:rsidRDefault="00A20993" w:rsidP="00A20993">
      <w:pPr>
        <w:spacing w:after="0"/>
        <w:rPr>
          <w:del w:id="341" w:author="Сравнение" w:date="2021-06-08T23:50:00Z"/>
        </w:rPr>
      </w:pPr>
      <w:del w:id="342" w:author="Сравнение" w:date="2021-06-08T23:50:00Z">
        <w:r>
          <w:delText xml:space="preserve">            else</w:delText>
        </w:r>
      </w:del>
    </w:p>
    <w:p w14:paraId="134E7071" w14:textId="77777777" w:rsidR="00A20993" w:rsidRDefault="00A20993" w:rsidP="00A20993">
      <w:pPr>
        <w:spacing w:after="0"/>
        <w:rPr>
          <w:del w:id="343" w:author="Сравнение" w:date="2021-06-08T23:50:00Z"/>
        </w:rPr>
      </w:pPr>
      <w:del w:id="344" w:author="Сравнение" w:date="2021-06-08T23:50:00Z">
        <w:r>
          <w:delText xml:space="preserve">            {</w:delText>
        </w:r>
      </w:del>
    </w:p>
    <w:p w14:paraId="433C5B85" w14:textId="77777777" w:rsidR="00A20993" w:rsidRDefault="00A20993" w:rsidP="00A20993">
      <w:pPr>
        <w:spacing w:after="0"/>
        <w:rPr>
          <w:del w:id="345" w:author="Сравнение" w:date="2021-06-08T23:50:00Z"/>
        </w:rPr>
      </w:pPr>
      <w:del w:id="346" w:author="Сравнение" w:date="2021-06-08T23:50:00Z">
        <w:r>
          <w:delText xml:space="preserve">                MessageBox.Show("Неверное количество рабочих!");</w:delText>
        </w:r>
      </w:del>
    </w:p>
    <w:p w14:paraId="7D8FC731" w14:textId="77777777" w:rsidR="00A20993" w:rsidRPr="00A20993" w:rsidRDefault="00A20993" w:rsidP="00A20993">
      <w:pPr>
        <w:spacing w:after="0"/>
        <w:rPr>
          <w:del w:id="347" w:author="Сравнение" w:date="2021-06-08T23:50:00Z"/>
          <w:lang w:val="en-US"/>
        </w:rPr>
      </w:pPr>
      <w:del w:id="348" w:author="Сравнение" w:date="2021-06-08T23:50:00Z">
        <w:r>
          <w:delText xml:space="preserve">            </w:delText>
        </w:r>
        <w:r w:rsidRPr="00A20993">
          <w:rPr>
            <w:lang w:val="en-US"/>
          </w:rPr>
          <w:delText>}</w:delText>
        </w:r>
      </w:del>
    </w:p>
    <w:p w14:paraId="0FD9A6C1" w14:textId="77777777" w:rsidR="00A20993" w:rsidRPr="00A20993" w:rsidRDefault="00A20993" w:rsidP="00A20993">
      <w:pPr>
        <w:spacing w:after="0"/>
        <w:rPr>
          <w:del w:id="349" w:author="Сравнение" w:date="2021-06-08T23:50:00Z"/>
          <w:lang w:val="en-US"/>
        </w:rPr>
      </w:pPr>
    </w:p>
    <w:p w14:paraId="2BDEE8A5" w14:textId="77777777" w:rsidR="00A20993" w:rsidRPr="00A20993" w:rsidRDefault="00A20993" w:rsidP="00A20993">
      <w:pPr>
        <w:spacing w:after="0"/>
        <w:rPr>
          <w:del w:id="350" w:author="Сравнение" w:date="2021-06-08T23:50:00Z"/>
          <w:lang w:val="en-US"/>
        </w:rPr>
      </w:pPr>
      <w:del w:id="351" w:author="Сравнение" w:date="2021-06-08T23:50:00Z">
        <w:r w:rsidRPr="00A20993">
          <w:rPr>
            <w:lang w:val="en-US"/>
          </w:rPr>
          <w:delText xml:space="preserve">        }</w:delText>
        </w:r>
      </w:del>
    </w:p>
    <w:p w14:paraId="218FD411" w14:textId="77777777" w:rsidR="00A20993" w:rsidRPr="00A20993" w:rsidRDefault="00A20993" w:rsidP="00A20993">
      <w:pPr>
        <w:spacing w:after="0"/>
        <w:rPr>
          <w:del w:id="352" w:author="Сравнение" w:date="2021-06-08T23:50:00Z"/>
          <w:lang w:val="en-US"/>
        </w:rPr>
      </w:pPr>
    </w:p>
    <w:p w14:paraId="25C746A7" w14:textId="77777777" w:rsidR="00A20993" w:rsidRPr="00A20993" w:rsidRDefault="00A20993" w:rsidP="00A20993">
      <w:pPr>
        <w:spacing w:after="0"/>
        <w:rPr>
          <w:del w:id="353" w:author="Сравнение" w:date="2021-06-08T23:50:00Z"/>
          <w:lang w:val="en-US"/>
        </w:rPr>
      </w:pPr>
      <w:del w:id="354" w:author="Сравнение" w:date="2021-06-08T23:50:00Z">
        <w:r w:rsidRPr="00A20993">
          <w:rPr>
            <w:lang w:val="en-US"/>
          </w:rPr>
          <w:delText xml:space="preserve">        private void Form1_Load(object sender, EventArgs e)</w:delText>
        </w:r>
      </w:del>
    </w:p>
    <w:p w14:paraId="68EE2A2A" w14:textId="77777777" w:rsidR="00A20993" w:rsidRPr="00A20993" w:rsidRDefault="00A20993" w:rsidP="00A20993">
      <w:pPr>
        <w:spacing w:after="0"/>
        <w:rPr>
          <w:del w:id="355" w:author="Сравнение" w:date="2021-06-08T23:50:00Z"/>
          <w:lang w:val="en-US"/>
        </w:rPr>
      </w:pPr>
      <w:del w:id="356" w:author="Сравнение" w:date="2021-06-08T23:50:00Z">
        <w:r w:rsidRPr="00A20993">
          <w:rPr>
            <w:lang w:val="en-US"/>
          </w:rPr>
          <w:delText xml:space="preserve">        {</w:delText>
        </w:r>
      </w:del>
    </w:p>
    <w:p w14:paraId="13D481A0" w14:textId="77777777" w:rsidR="00A20993" w:rsidRPr="00A20993" w:rsidRDefault="00A20993" w:rsidP="00A20993">
      <w:pPr>
        <w:spacing w:after="0"/>
        <w:rPr>
          <w:del w:id="357" w:author="Сравнение" w:date="2021-06-08T23:50:00Z"/>
          <w:lang w:val="en-US"/>
        </w:rPr>
      </w:pPr>
      <w:del w:id="358" w:author="Сравнение" w:date="2021-06-08T23:50:00Z">
        <w:r w:rsidRPr="00A20993">
          <w:rPr>
            <w:lang w:val="en-US"/>
          </w:rPr>
          <w:delText xml:space="preserve">            AddColumns(8, dataGridView1);</w:delText>
        </w:r>
      </w:del>
    </w:p>
    <w:p w14:paraId="5A7D8DF9" w14:textId="2A49F7EC" w:rsidR="00A20993" w:rsidRPr="00A20993" w:rsidRDefault="00A20993" w:rsidP="00A20993">
      <w:pPr>
        <w:spacing w:after="0"/>
        <w:rPr>
          <w:del w:id="359" w:author="Сравнение" w:date="2021-06-08T23:50:00Z"/>
          <w:lang w:val="en-US"/>
        </w:rPr>
      </w:pPr>
      <w:del w:id="360" w:author="Сравнение" w:date="2021-06-08T23:50:00Z">
        <w:r w:rsidRPr="00A20993">
          <w:rPr>
            <w:lang w:val="en-US"/>
          </w:rPr>
          <w:delText xml:space="preserve">            dataGridView1.Columns[0].</w:delText>
        </w:r>
        <w:r w:rsidR="00734F68">
          <w:rPr>
            <w:lang w:val="en-US"/>
          </w:rPr>
          <w:delText>hvgfkvyhgy ygyubybyygjbkygihyny</w:delText>
        </w:r>
        <w:r w:rsidRPr="00A20993">
          <w:rPr>
            <w:lang w:val="en-US"/>
          </w:rPr>
          <w:delText>Name = "</w:delText>
        </w:r>
        <w:r>
          <w:delText>Табельный</w:delText>
        </w:r>
        <w:r w:rsidRPr="00A20993">
          <w:rPr>
            <w:lang w:val="en-US"/>
          </w:rPr>
          <w:delText xml:space="preserve"> </w:delText>
        </w:r>
        <w:r>
          <w:delText>номер</w:delText>
        </w:r>
        <w:r w:rsidRPr="00A20993">
          <w:rPr>
            <w:lang w:val="en-US"/>
          </w:rPr>
          <w:delText>";</w:delText>
        </w:r>
      </w:del>
    </w:p>
    <w:p w14:paraId="1DBC61CD" w14:textId="77777777" w:rsidR="00A20993" w:rsidRPr="00A20993" w:rsidRDefault="00A20993" w:rsidP="00A20993">
      <w:pPr>
        <w:spacing w:after="0"/>
        <w:rPr>
          <w:del w:id="361" w:author="Сравнение" w:date="2021-06-08T23:50:00Z"/>
          <w:lang w:val="en-US"/>
        </w:rPr>
      </w:pPr>
      <w:del w:id="362" w:author="Сравнение" w:date="2021-06-08T23:50:00Z">
        <w:r w:rsidRPr="00A20993">
          <w:rPr>
            <w:lang w:val="en-US"/>
          </w:rPr>
          <w:delText xml:space="preserve">            dataGridView1.Columns[1].Name = "</w:delText>
        </w:r>
        <w:r>
          <w:delText>Должность</w:delText>
        </w:r>
        <w:r w:rsidRPr="00A20993">
          <w:rPr>
            <w:lang w:val="en-US"/>
          </w:rPr>
          <w:delText>";</w:delText>
        </w:r>
      </w:del>
    </w:p>
    <w:p w14:paraId="5F00AEDE" w14:textId="77777777" w:rsidR="00A20993" w:rsidRPr="00A20993" w:rsidRDefault="00A20993" w:rsidP="00A20993">
      <w:pPr>
        <w:spacing w:after="0"/>
        <w:rPr>
          <w:del w:id="363" w:author="Сравнение" w:date="2021-06-08T23:50:00Z"/>
          <w:lang w:val="en-US"/>
        </w:rPr>
      </w:pPr>
      <w:del w:id="364" w:author="Сравнение" w:date="2021-06-08T23:50:00Z">
        <w:r w:rsidRPr="00A20993">
          <w:rPr>
            <w:lang w:val="en-US"/>
          </w:rPr>
          <w:delText xml:space="preserve">            dataGridView1.Columns[2].Name = "</w:delText>
        </w:r>
        <w:r>
          <w:delText>Оклад</w:delText>
        </w:r>
        <w:r w:rsidRPr="00A20993">
          <w:rPr>
            <w:lang w:val="en-US"/>
          </w:rPr>
          <w:delText xml:space="preserve"> </w:delText>
        </w:r>
        <w:r>
          <w:delText>без</w:delText>
        </w:r>
        <w:r w:rsidRPr="00A20993">
          <w:rPr>
            <w:lang w:val="en-US"/>
          </w:rPr>
          <w:delText xml:space="preserve"> </w:delText>
        </w:r>
        <w:r>
          <w:delText>вычета</w:delText>
        </w:r>
        <w:r w:rsidRPr="00A20993">
          <w:rPr>
            <w:lang w:val="en-US"/>
          </w:rPr>
          <w:delText xml:space="preserve"> </w:delText>
        </w:r>
        <w:r>
          <w:delText>НДФЛ</w:delText>
        </w:r>
        <w:r w:rsidRPr="00A20993">
          <w:rPr>
            <w:lang w:val="en-US"/>
          </w:rPr>
          <w:delText>";</w:delText>
        </w:r>
      </w:del>
    </w:p>
    <w:p w14:paraId="384159BC" w14:textId="77777777" w:rsidR="00A20993" w:rsidRPr="00A20993" w:rsidRDefault="00A20993" w:rsidP="00A20993">
      <w:pPr>
        <w:spacing w:after="0"/>
        <w:rPr>
          <w:del w:id="365" w:author="Сравнение" w:date="2021-06-08T23:50:00Z"/>
          <w:lang w:val="en-US"/>
        </w:rPr>
      </w:pPr>
      <w:del w:id="366" w:author="Сравнение" w:date="2021-06-08T23:50:00Z">
        <w:r w:rsidRPr="00A20993">
          <w:rPr>
            <w:lang w:val="en-US"/>
          </w:rPr>
          <w:delText xml:space="preserve">            dataGridView1.Columns[3].Name = "</w:delText>
        </w:r>
        <w:r>
          <w:delText>С</w:delText>
        </w:r>
        <w:r w:rsidRPr="00A20993">
          <w:rPr>
            <w:lang w:val="en-US"/>
          </w:rPr>
          <w:delText xml:space="preserve"> </w:delText>
        </w:r>
        <w:r>
          <w:delText>вычетом</w:delText>
        </w:r>
        <w:r w:rsidRPr="00A20993">
          <w:rPr>
            <w:lang w:val="en-US"/>
          </w:rPr>
          <w:delText xml:space="preserve"> </w:delText>
        </w:r>
        <w:r>
          <w:delText>НДФЛ</w:delText>
        </w:r>
        <w:r w:rsidRPr="00A20993">
          <w:rPr>
            <w:lang w:val="en-US"/>
          </w:rPr>
          <w:delText>";</w:delText>
        </w:r>
      </w:del>
    </w:p>
    <w:p w14:paraId="3E1C4808" w14:textId="77777777" w:rsidR="00A20993" w:rsidRPr="00A20993" w:rsidRDefault="00A20993" w:rsidP="00A20993">
      <w:pPr>
        <w:spacing w:after="0"/>
        <w:rPr>
          <w:del w:id="367" w:author="Сравнение" w:date="2021-06-08T23:50:00Z"/>
          <w:lang w:val="en-US"/>
        </w:rPr>
      </w:pPr>
      <w:del w:id="368" w:author="Сравнение" w:date="2021-06-08T23:50:00Z">
        <w:r w:rsidRPr="00A20993">
          <w:rPr>
            <w:lang w:val="en-US"/>
          </w:rPr>
          <w:delText xml:space="preserve">            dataGridView1.Columns[4].Name = "</w:delText>
        </w:r>
        <w:r>
          <w:delText>Величина</w:delText>
        </w:r>
        <w:r w:rsidRPr="00A20993">
          <w:rPr>
            <w:lang w:val="en-US"/>
          </w:rPr>
          <w:delText xml:space="preserve"> </w:delText>
        </w:r>
        <w:r>
          <w:delText>НДФЛ</w:delText>
        </w:r>
        <w:r w:rsidRPr="00A20993">
          <w:rPr>
            <w:lang w:val="en-US"/>
          </w:rPr>
          <w:delText>";</w:delText>
        </w:r>
      </w:del>
    </w:p>
    <w:p w14:paraId="5E04205D" w14:textId="77777777" w:rsidR="00A20993" w:rsidRPr="00A20993" w:rsidRDefault="00A20993" w:rsidP="00A20993">
      <w:pPr>
        <w:spacing w:after="0"/>
        <w:rPr>
          <w:del w:id="369" w:author="Сравнение" w:date="2021-06-08T23:50:00Z"/>
          <w:lang w:val="en-US"/>
        </w:rPr>
      </w:pPr>
      <w:del w:id="370" w:author="Сравнение" w:date="2021-06-08T23:50:00Z">
        <w:r w:rsidRPr="00A20993">
          <w:rPr>
            <w:lang w:val="en-US"/>
          </w:rPr>
          <w:delText xml:space="preserve">            dataGridView1.Columns[5].Name = "</w:delText>
        </w:r>
        <w:r>
          <w:delText>Аванс</w:delText>
        </w:r>
        <w:r w:rsidRPr="00A20993">
          <w:rPr>
            <w:lang w:val="en-US"/>
          </w:rPr>
          <w:delText>";</w:delText>
        </w:r>
      </w:del>
    </w:p>
    <w:p w14:paraId="5F5A783C" w14:textId="77777777" w:rsidR="00A20993" w:rsidRPr="00A20993" w:rsidRDefault="00A20993" w:rsidP="00A20993">
      <w:pPr>
        <w:spacing w:after="0"/>
        <w:rPr>
          <w:del w:id="371" w:author="Сравнение" w:date="2021-06-08T23:50:00Z"/>
          <w:lang w:val="en-US"/>
        </w:rPr>
      </w:pPr>
      <w:del w:id="372" w:author="Сравнение" w:date="2021-06-08T23:50:00Z">
        <w:r w:rsidRPr="00A20993">
          <w:rPr>
            <w:lang w:val="en-US"/>
          </w:rPr>
          <w:delText xml:space="preserve">            dataGridView1.Columns[6].Name = "</w:delText>
        </w:r>
        <w:r>
          <w:delText>З</w:delText>
        </w:r>
        <w:r w:rsidRPr="00A20993">
          <w:rPr>
            <w:lang w:val="en-US"/>
          </w:rPr>
          <w:delText>/</w:delText>
        </w:r>
        <w:r>
          <w:delText>п</w:delText>
        </w:r>
        <w:r w:rsidRPr="00A20993">
          <w:rPr>
            <w:lang w:val="en-US"/>
          </w:rPr>
          <w:delText>";</w:delText>
        </w:r>
      </w:del>
    </w:p>
    <w:p w14:paraId="2CC37794" w14:textId="77777777" w:rsidR="00A20993" w:rsidRPr="00A20993" w:rsidRDefault="00A20993" w:rsidP="00A20993">
      <w:pPr>
        <w:spacing w:after="0"/>
        <w:rPr>
          <w:del w:id="373" w:author="Сравнение" w:date="2021-06-08T23:50:00Z"/>
          <w:lang w:val="en-US"/>
        </w:rPr>
      </w:pPr>
      <w:del w:id="374" w:author="Сравнение" w:date="2021-06-08T23:50:00Z">
        <w:r w:rsidRPr="00A20993">
          <w:rPr>
            <w:lang w:val="en-US"/>
          </w:rPr>
          <w:delText xml:space="preserve">            dataGridView1.Columns[7].Name = "</w:delText>
        </w:r>
        <w:r>
          <w:delText>Долг</w:delText>
        </w:r>
        <w:r w:rsidRPr="00A20993">
          <w:rPr>
            <w:lang w:val="en-US"/>
          </w:rPr>
          <w:delText>";</w:delText>
        </w:r>
      </w:del>
    </w:p>
    <w:p w14:paraId="61CF442D" w14:textId="77777777" w:rsidR="00A20993" w:rsidRPr="00A20993" w:rsidRDefault="00A20993" w:rsidP="00A20993">
      <w:pPr>
        <w:spacing w:after="0"/>
        <w:rPr>
          <w:del w:id="375" w:author="Сравнение" w:date="2021-06-08T23:50:00Z"/>
          <w:lang w:val="en-US"/>
        </w:rPr>
      </w:pPr>
      <w:del w:id="376" w:author="Сравнение" w:date="2021-06-08T23:50:00Z">
        <w:r w:rsidRPr="00A20993">
          <w:rPr>
            <w:lang w:val="en-US"/>
          </w:rPr>
          <w:delText xml:space="preserve">        }</w:delText>
        </w:r>
      </w:del>
    </w:p>
    <w:p w14:paraId="67776343" w14:textId="77777777" w:rsidR="00A20993" w:rsidRPr="00A20993" w:rsidRDefault="00A20993" w:rsidP="00A20993">
      <w:pPr>
        <w:spacing w:after="0"/>
        <w:rPr>
          <w:del w:id="377" w:author="Сравнение" w:date="2021-06-08T23:50:00Z"/>
          <w:lang w:val="en-US"/>
        </w:rPr>
      </w:pPr>
    </w:p>
    <w:p w14:paraId="6A27F746" w14:textId="77777777" w:rsidR="00A20993" w:rsidRPr="00A20993" w:rsidRDefault="00A20993" w:rsidP="00A20993">
      <w:pPr>
        <w:spacing w:after="0"/>
        <w:rPr>
          <w:del w:id="378" w:author="Сравнение" w:date="2021-06-08T23:50:00Z"/>
          <w:lang w:val="en-US"/>
        </w:rPr>
      </w:pPr>
      <w:del w:id="379" w:author="Сравнение" w:date="2021-06-08T23:50:00Z">
        <w:r w:rsidRPr="00A20993">
          <w:rPr>
            <w:lang w:val="en-US"/>
          </w:rPr>
          <w:delText xml:space="preserve">        private void button2_Click(object sender, EventArgs e)</w:delText>
        </w:r>
      </w:del>
    </w:p>
    <w:p w14:paraId="1A4634E3" w14:textId="77777777" w:rsidR="00A20993" w:rsidRDefault="00A20993" w:rsidP="00A20993">
      <w:pPr>
        <w:spacing w:after="0"/>
        <w:rPr>
          <w:del w:id="380" w:author="Сравнение" w:date="2021-06-08T23:50:00Z"/>
        </w:rPr>
      </w:pPr>
      <w:del w:id="381" w:author="Сравнение" w:date="2021-06-08T23:50:00Z">
        <w:r w:rsidRPr="00A20993">
          <w:rPr>
            <w:lang w:val="en-US"/>
          </w:rPr>
          <w:delText xml:space="preserve">        </w:delText>
        </w:r>
        <w:r>
          <w:delText>{</w:delText>
        </w:r>
      </w:del>
    </w:p>
    <w:p w14:paraId="1267B6FE" w14:textId="77777777" w:rsidR="00A20993" w:rsidRDefault="00A20993" w:rsidP="00A20993">
      <w:pPr>
        <w:spacing w:after="0"/>
        <w:rPr>
          <w:del w:id="382" w:author="Сравнение" w:date="2021-06-08T23:50:00Z"/>
        </w:rPr>
      </w:pPr>
      <w:del w:id="383" w:author="Сравнение" w:date="2021-06-08T23:50:00Z">
        <w:r>
          <w:delText xml:space="preserve">            // Сортируем рабочих по возрастанию зп</w:delText>
        </w:r>
      </w:del>
    </w:p>
    <w:p w14:paraId="2FE3EF8A" w14:textId="77777777" w:rsidR="00A20993" w:rsidRDefault="00A20993" w:rsidP="00A20993">
      <w:pPr>
        <w:spacing w:after="0"/>
        <w:rPr>
          <w:del w:id="384" w:author="Сравнение" w:date="2021-06-08T23:50:00Z"/>
        </w:rPr>
      </w:pPr>
      <w:del w:id="385" w:author="Сравнение" w:date="2021-06-08T23:50:00Z">
        <w:r>
          <w:delText xml:space="preserve">            for (int i = 0; i &lt; n; i++)</w:delText>
        </w:r>
      </w:del>
    </w:p>
    <w:p w14:paraId="56693CA0" w14:textId="77777777" w:rsidR="00A20993" w:rsidRPr="00A20993" w:rsidRDefault="00A20993" w:rsidP="00A20993">
      <w:pPr>
        <w:spacing w:after="0"/>
        <w:rPr>
          <w:del w:id="386" w:author="Сравнение" w:date="2021-06-08T23:50:00Z"/>
          <w:lang w:val="en-US"/>
        </w:rPr>
      </w:pPr>
      <w:del w:id="387" w:author="Сравнение" w:date="2021-06-08T23:50:00Z">
        <w:r>
          <w:delText xml:space="preserve">            </w:delText>
        </w:r>
        <w:r w:rsidRPr="00A20993">
          <w:rPr>
            <w:lang w:val="en-US"/>
          </w:rPr>
          <w:delText>{</w:delText>
        </w:r>
      </w:del>
    </w:p>
    <w:p w14:paraId="1E47A882" w14:textId="77777777" w:rsidR="00A20993" w:rsidRPr="00A20993" w:rsidRDefault="00A20993" w:rsidP="00A20993">
      <w:pPr>
        <w:spacing w:after="0"/>
        <w:rPr>
          <w:del w:id="388" w:author="Сравнение" w:date="2021-06-08T23:50:00Z"/>
          <w:lang w:val="en-US"/>
        </w:rPr>
      </w:pPr>
      <w:del w:id="389" w:author="Сравнение" w:date="2021-06-08T23:50:00Z">
        <w:r w:rsidRPr="00A20993">
          <w:rPr>
            <w:lang w:val="en-US"/>
          </w:rPr>
          <w:delText xml:space="preserve">                for (int j = 0; j &lt; n - 1; j++)</w:delText>
        </w:r>
      </w:del>
    </w:p>
    <w:p w14:paraId="3E1849A9" w14:textId="77777777" w:rsidR="00A20993" w:rsidRPr="00A20993" w:rsidRDefault="00A20993" w:rsidP="00A20993">
      <w:pPr>
        <w:spacing w:after="0"/>
        <w:rPr>
          <w:del w:id="390" w:author="Сравнение" w:date="2021-06-08T23:50:00Z"/>
          <w:lang w:val="en-US"/>
        </w:rPr>
      </w:pPr>
      <w:del w:id="391" w:author="Сравнение" w:date="2021-06-08T23:50:00Z">
        <w:r w:rsidRPr="00A20993">
          <w:rPr>
            <w:lang w:val="en-US"/>
          </w:rPr>
          <w:delText xml:space="preserve">                {</w:delText>
        </w:r>
      </w:del>
    </w:p>
    <w:p w14:paraId="44CEA858" w14:textId="77777777" w:rsidR="00A20993" w:rsidRPr="00A20993" w:rsidRDefault="00A20993" w:rsidP="00A20993">
      <w:pPr>
        <w:spacing w:after="0"/>
        <w:rPr>
          <w:del w:id="392" w:author="Сравнение" w:date="2021-06-08T23:50:00Z"/>
          <w:lang w:val="en-US"/>
        </w:rPr>
      </w:pPr>
      <w:del w:id="393" w:author="Сравнение" w:date="2021-06-08T23:50:00Z">
        <w:r w:rsidRPr="00A20993">
          <w:rPr>
            <w:lang w:val="en-US"/>
          </w:rPr>
          <w:delText xml:space="preserve">                    if (A[j, 1] &gt; A[j + 1, 1])</w:delText>
        </w:r>
      </w:del>
    </w:p>
    <w:p w14:paraId="471D0A8A" w14:textId="77777777" w:rsidR="00A20993" w:rsidRPr="00A20993" w:rsidRDefault="00A20993" w:rsidP="00A20993">
      <w:pPr>
        <w:spacing w:after="0"/>
        <w:rPr>
          <w:del w:id="394" w:author="Сравнение" w:date="2021-06-08T23:50:00Z"/>
          <w:lang w:val="en-US"/>
        </w:rPr>
      </w:pPr>
      <w:del w:id="395" w:author="Сравнение" w:date="2021-06-08T23:50:00Z">
        <w:r w:rsidRPr="00A20993">
          <w:rPr>
            <w:lang w:val="en-US"/>
          </w:rPr>
          <w:delText xml:space="preserve">                    {</w:delText>
        </w:r>
      </w:del>
    </w:p>
    <w:p w14:paraId="402A306A" w14:textId="77777777" w:rsidR="00A20993" w:rsidRPr="00A20993" w:rsidRDefault="00A20993" w:rsidP="00A20993">
      <w:pPr>
        <w:spacing w:after="0"/>
        <w:rPr>
          <w:del w:id="396" w:author="Сравнение" w:date="2021-06-08T23:50:00Z"/>
          <w:lang w:val="en-US"/>
        </w:rPr>
      </w:pPr>
      <w:del w:id="397" w:author="Сравнение" w:date="2021-06-08T23:50:00Z">
        <w:r w:rsidRPr="00A20993">
          <w:rPr>
            <w:lang w:val="en-US"/>
          </w:rPr>
          <w:delText xml:space="preserve">                        double x = A[j, 0];</w:delText>
        </w:r>
      </w:del>
    </w:p>
    <w:p w14:paraId="2D903C02" w14:textId="77777777" w:rsidR="00A20993" w:rsidRPr="00A20993" w:rsidRDefault="00A20993" w:rsidP="00A20993">
      <w:pPr>
        <w:spacing w:after="0"/>
        <w:rPr>
          <w:del w:id="398" w:author="Сравнение" w:date="2021-06-08T23:50:00Z"/>
          <w:lang w:val="en-US"/>
        </w:rPr>
      </w:pPr>
      <w:del w:id="399" w:author="Сравнение" w:date="2021-06-08T23:50:00Z">
        <w:r w:rsidRPr="00A20993">
          <w:rPr>
            <w:lang w:val="en-US"/>
          </w:rPr>
          <w:delText xml:space="preserve">                        double y = A[j, 1];</w:delText>
        </w:r>
      </w:del>
    </w:p>
    <w:p w14:paraId="115AE8FA" w14:textId="77777777" w:rsidR="00A20993" w:rsidRPr="00A20993" w:rsidRDefault="00A20993" w:rsidP="00A20993">
      <w:pPr>
        <w:spacing w:after="0"/>
        <w:rPr>
          <w:del w:id="400" w:author="Сравнение" w:date="2021-06-08T23:50:00Z"/>
          <w:lang w:val="en-US"/>
        </w:rPr>
      </w:pPr>
      <w:del w:id="401" w:author="Сравнение" w:date="2021-06-08T23:50:00Z">
        <w:r w:rsidRPr="00A20993">
          <w:rPr>
            <w:lang w:val="en-US"/>
          </w:rPr>
          <w:delText xml:space="preserve">                        A[j, 0] = A[j + 1, 0];</w:delText>
        </w:r>
      </w:del>
    </w:p>
    <w:p w14:paraId="67A886E6" w14:textId="77777777" w:rsidR="00A20993" w:rsidRPr="00A20993" w:rsidRDefault="00A20993" w:rsidP="00A20993">
      <w:pPr>
        <w:spacing w:after="0"/>
        <w:rPr>
          <w:del w:id="402" w:author="Сравнение" w:date="2021-06-08T23:50:00Z"/>
          <w:lang w:val="en-US"/>
        </w:rPr>
      </w:pPr>
      <w:del w:id="403" w:author="Сравнение" w:date="2021-06-08T23:50:00Z">
        <w:r w:rsidRPr="00A20993">
          <w:rPr>
            <w:lang w:val="en-US"/>
          </w:rPr>
          <w:delText xml:space="preserve">                        A[j, 1] = A[j + 1, 1];</w:delText>
        </w:r>
      </w:del>
    </w:p>
    <w:p w14:paraId="474C1BB7" w14:textId="77777777" w:rsidR="00A20993" w:rsidRPr="00A20993" w:rsidRDefault="00A20993" w:rsidP="00A20993">
      <w:pPr>
        <w:spacing w:after="0"/>
        <w:rPr>
          <w:del w:id="404" w:author="Сравнение" w:date="2021-06-08T23:50:00Z"/>
          <w:lang w:val="en-US"/>
        </w:rPr>
      </w:pPr>
      <w:del w:id="405" w:author="Сравнение" w:date="2021-06-08T23:50:00Z">
        <w:r w:rsidRPr="00A20993">
          <w:rPr>
            <w:lang w:val="en-US"/>
          </w:rPr>
          <w:delText xml:space="preserve">                        A[j + 1, 0] = x;</w:delText>
        </w:r>
      </w:del>
    </w:p>
    <w:p w14:paraId="4DD0267A" w14:textId="77777777" w:rsidR="00A20993" w:rsidRPr="00A20993" w:rsidRDefault="00A20993" w:rsidP="00A20993">
      <w:pPr>
        <w:spacing w:after="0"/>
        <w:rPr>
          <w:del w:id="406" w:author="Сравнение" w:date="2021-06-08T23:50:00Z"/>
          <w:lang w:val="en-US"/>
        </w:rPr>
      </w:pPr>
      <w:del w:id="407" w:author="Сравнение" w:date="2021-06-08T23:50:00Z">
        <w:r w:rsidRPr="00A20993">
          <w:rPr>
            <w:lang w:val="en-US"/>
          </w:rPr>
          <w:delText xml:space="preserve">                        A[j + 1, 1] = y;</w:delText>
        </w:r>
      </w:del>
    </w:p>
    <w:p w14:paraId="4560FED8" w14:textId="77777777" w:rsidR="00A20993" w:rsidRPr="00A20993" w:rsidRDefault="00A20993" w:rsidP="00A20993">
      <w:pPr>
        <w:spacing w:after="0"/>
        <w:rPr>
          <w:del w:id="408" w:author="Сравнение" w:date="2021-06-08T23:50:00Z"/>
          <w:lang w:val="en-US"/>
        </w:rPr>
      </w:pPr>
      <w:del w:id="409" w:author="Сравнение" w:date="2021-06-08T23:50:00Z">
        <w:r w:rsidRPr="00A20993">
          <w:rPr>
            <w:lang w:val="en-US"/>
          </w:rPr>
          <w:delText xml:space="preserve">                    }</w:delText>
        </w:r>
      </w:del>
    </w:p>
    <w:p w14:paraId="351D8D38" w14:textId="77777777" w:rsidR="00A20993" w:rsidRPr="00A20993" w:rsidRDefault="00A20993" w:rsidP="00A20993">
      <w:pPr>
        <w:spacing w:after="0"/>
        <w:rPr>
          <w:del w:id="410" w:author="Сравнение" w:date="2021-06-08T23:50:00Z"/>
          <w:lang w:val="en-US"/>
        </w:rPr>
      </w:pPr>
      <w:del w:id="411" w:author="Сравнение" w:date="2021-06-08T23:50:00Z">
        <w:r w:rsidRPr="00A20993">
          <w:rPr>
            <w:lang w:val="en-US"/>
          </w:rPr>
          <w:delText xml:space="preserve">                }</w:delText>
        </w:r>
      </w:del>
    </w:p>
    <w:p w14:paraId="49BF74A3" w14:textId="77777777" w:rsidR="00A20993" w:rsidRPr="00A20993" w:rsidRDefault="00A20993" w:rsidP="00A20993">
      <w:pPr>
        <w:spacing w:after="0"/>
        <w:rPr>
          <w:del w:id="412" w:author="Сравнение" w:date="2021-06-08T23:50:00Z"/>
          <w:lang w:val="en-US"/>
        </w:rPr>
      </w:pPr>
      <w:del w:id="413" w:author="Сравнение" w:date="2021-06-08T23:50:00Z">
        <w:r w:rsidRPr="00A20993">
          <w:rPr>
            <w:lang w:val="en-US"/>
          </w:rPr>
          <w:delText xml:space="preserve">            }</w:delText>
        </w:r>
      </w:del>
    </w:p>
    <w:p w14:paraId="50EA5C24" w14:textId="77777777" w:rsidR="00A20993" w:rsidRPr="00A20993" w:rsidRDefault="00A20993" w:rsidP="00A20993">
      <w:pPr>
        <w:spacing w:after="0"/>
        <w:rPr>
          <w:del w:id="414" w:author="Сравнение" w:date="2021-06-08T23:50:00Z"/>
          <w:lang w:val="en-US"/>
        </w:rPr>
      </w:pPr>
    </w:p>
    <w:p w14:paraId="49DDC37E" w14:textId="77777777" w:rsidR="00A20993" w:rsidRPr="00A20993" w:rsidRDefault="00A20993" w:rsidP="00A20993">
      <w:pPr>
        <w:spacing w:after="0"/>
        <w:rPr>
          <w:del w:id="415" w:author="Сравнение" w:date="2021-06-08T23:50:00Z"/>
          <w:lang w:val="en-US"/>
        </w:rPr>
      </w:pPr>
      <w:del w:id="416" w:author="Сравнение" w:date="2021-06-08T23:50:00Z">
        <w:r w:rsidRPr="00A20993">
          <w:rPr>
            <w:lang w:val="en-US"/>
          </w:rPr>
          <w:delText xml:space="preserve">            // </w:delText>
        </w:r>
        <w:r>
          <w:delText>Обновляем</w:delText>
        </w:r>
        <w:r w:rsidRPr="00A20993">
          <w:rPr>
            <w:lang w:val="en-US"/>
          </w:rPr>
          <w:delText xml:space="preserve"> </w:delText>
        </w:r>
        <w:r>
          <w:delText>таблицу</w:delText>
        </w:r>
      </w:del>
    </w:p>
    <w:p w14:paraId="5BA1A09F" w14:textId="77777777" w:rsidR="00A20993" w:rsidRPr="00A20993" w:rsidRDefault="00A20993" w:rsidP="00A20993">
      <w:pPr>
        <w:spacing w:after="0"/>
        <w:rPr>
          <w:del w:id="417" w:author="Сравнение" w:date="2021-06-08T23:50:00Z"/>
          <w:lang w:val="en-US"/>
        </w:rPr>
      </w:pPr>
      <w:del w:id="418" w:author="Сравнение" w:date="2021-06-08T23:50:00Z">
        <w:r w:rsidRPr="00A20993">
          <w:rPr>
            <w:lang w:val="en-US"/>
          </w:rPr>
          <w:delText xml:space="preserve">            for (int i = 0; i &lt; n; i++)</w:delText>
        </w:r>
      </w:del>
    </w:p>
    <w:p w14:paraId="629BEA85" w14:textId="77777777" w:rsidR="00A20993" w:rsidRPr="00A20993" w:rsidRDefault="00A20993" w:rsidP="00A20993">
      <w:pPr>
        <w:spacing w:after="0"/>
        <w:rPr>
          <w:del w:id="419" w:author="Сравнение" w:date="2021-06-08T23:50:00Z"/>
          <w:lang w:val="en-US"/>
        </w:rPr>
      </w:pPr>
      <w:del w:id="420" w:author="Сравнение" w:date="2021-06-08T23:50:00Z">
        <w:r w:rsidRPr="00A20993">
          <w:rPr>
            <w:lang w:val="en-US"/>
          </w:rPr>
          <w:delText xml:space="preserve">            {</w:delText>
        </w:r>
      </w:del>
    </w:p>
    <w:p w14:paraId="1280ECB3" w14:textId="77777777" w:rsidR="00A20993" w:rsidRPr="00A20993" w:rsidRDefault="00A20993" w:rsidP="00A20993">
      <w:pPr>
        <w:spacing w:after="0"/>
        <w:rPr>
          <w:del w:id="421" w:author="Сравнение" w:date="2021-06-08T23:50:00Z"/>
          <w:lang w:val="en-US"/>
        </w:rPr>
      </w:pPr>
      <w:del w:id="422" w:author="Сравнение" w:date="2021-06-08T23:50:00Z">
        <w:r w:rsidRPr="00A20993">
          <w:rPr>
            <w:lang w:val="en-US"/>
          </w:rPr>
          <w:delText xml:space="preserve">                int j = Convert.ToInt32(A[i, 0]);</w:delText>
        </w:r>
      </w:del>
    </w:p>
    <w:p w14:paraId="77055695" w14:textId="77777777" w:rsidR="00A20993" w:rsidRPr="00A20993" w:rsidRDefault="00A20993" w:rsidP="00A20993">
      <w:pPr>
        <w:spacing w:after="0"/>
        <w:rPr>
          <w:del w:id="423" w:author="Сравнение" w:date="2021-06-08T23:50:00Z"/>
          <w:lang w:val="en-US"/>
        </w:rPr>
      </w:pPr>
      <w:del w:id="424" w:author="Сравнение" w:date="2021-06-08T23:50:00Z">
        <w:r w:rsidRPr="00A20993">
          <w:rPr>
            <w:lang w:val="en-US"/>
          </w:rPr>
          <w:delText xml:space="preserve">                dataGridView1.Rows[i].Cells[0].Value = wokers[j].number.ToString();</w:delText>
        </w:r>
      </w:del>
    </w:p>
    <w:p w14:paraId="22D77DE1" w14:textId="77777777" w:rsidR="00A20993" w:rsidRPr="00A20993" w:rsidRDefault="00A20993" w:rsidP="00A20993">
      <w:pPr>
        <w:spacing w:after="0"/>
        <w:rPr>
          <w:del w:id="425" w:author="Сравнение" w:date="2021-06-08T23:50:00Z"/>
          <w:lang w:val="en-US"/>
        </w:rPr>
      </w:pPr>
      <w:del w:id="426" w:author="Сравнение" w:date="2021-06-08T23:50:00Z">
        <w:r w:rsidRPr="00A20993">
          <w:rPr>
            <w:lang w:val="en-US"/>
          </w:rPr>
          <w:delText xml:space="preserve">                dataGridView1.Rows[i].Cells[1].Value = wokers[j].type;</w:delText>
        </w:r>
      </w:del>
    </w:p>
    <w:p w14:paraId="4004DC02" w14:textId="77777777" w:rsidR="00A20993" w:rsidRPr="00A20993" w:rsidRDefault="00A20993" w:rsidP="00A20993">
      <w:pPr>
        <w:spacing w:after="0"/>
        <w:rPr>
          <w:del w:id="427" w:author="Сравнение" w:date="2021-06-08T23:50:00Z"/>
          <w:lang w:val="en-US"/>
        </w:rPr>
      </w:pPr>
      <w:del w:id="428" w:author="Сравнение" w:date="2021-06-08T23:50:00Z">
        <w:r w:rsidRPr="00A20993">
          <w:rPr>
            <w:lang w:val="en-US"/>
          </w:rPr>
          <w:delText xml:space="preserve">                string str = String.Format("{0:f2}", wokers[j].all_salary);</w:delText>
        </w:r>
      </w:del>
    </w:p>
    <w:p w14:paraId="15790635" w14:textId="77777777" w:rsidR="00A20993" w:rsidRPr="00A20993" w:rsidRDefault="00A20993" w:rsidP="00A20993">
      <w:pPr>
        <w:spacing w:after="0"/>
        <w:rPr>
          <w:del w:id="429" w:author="Сравнение" w:date="2021-06-08T23:50:00Z"/>
          <w:lang w:val="en-US"/>
        </w:rPr>
      </w:pPr>
      <w:del w:id="430" w:author="Сравнение" w:date="2021-06-08T23:50:00Z">
        <w:r w:rsidRPr="00A20993">
          <w:rPr>
            <w:lang w:val="en-US"/>
          </w:rPr>
          <w:delText xml:space="preserve">                dataGridView1.Rows[i].Cells[2].Value = str;</w:delText>
        </w:r>
      </w:del>
    </w:p>
    <w:p w14:paraId="5EEFCBAF" w14:textId="77777777" w:rsidR="00A20993" w:rsidRPr="00A20993" w:rsidRDefault="00A20993" w:rsidP="00A20993">
      <w:pPr>
        <w:spacing w:after="0"/>
        <w:rPr>
          <w:del w:id="431" w:author="Сравнение" w:date="2021-06-08T23:50:00Z"/>
          <w:lang w:val="en-US"/>
        </w:rPr>
      </w:pPr>
      <w:del w:id="432" w:author="Сравнение" w:date="2021-06-08T23:50:00Z">
        <w:r w:rsidRPr="00A20993">
          <w:rPr>
            <w:lang w:val="en-US"/>
          </w:rPr>
          <w:delText xml:space="preserve">                str = String.Format("{0:f2}", wokers[j].GetNetSalary(wokers[j].all_salary, wokers[j].main_tax));</w:delText>
        </w:r>
      </w:del>
    </w:p>
    <w:p w14:paraId="3065EDC3" w14:textId="77777777" w:rsidR="00A20993" w:rsidRPr="00A20993" w:rsidRDefault="00A20993" w:rsidP="00A20993">
      <w:pPr>
        <w:spacing w:after="0"/>
        <w:rPr>
          <w:del w:id="433" w:author="Сравнение" w:date="2021-06-08T23:50:00Z"/>
          <w:lang w:val="en-US"/>
        </w:rPr>
      </w:pPr>
      <w:del w:id="434" w:author="Сравнение" w:date="2021-06-08T23:50:00Z">
        <w:r w:rsidRPr="00A20993">
          <w:rPr>
            <w:lang w:val="en-US"/>
          </w:rPr>
          <w:delText xml:space="preserve">                dataGridView1.Rows[i].Cells[3].Value = str;</w:delText>
        </w:r>
      </w:del>
    </w:p>
    <w:p w14:paraId="515F2EFA" w14:textId="77777777" w:rsidR="00A20993" w:rsidRPr="00A20993" w:rsidRDefault="00A20993" w:rsidP="00A20993">
      <w:pPr>
        <w:spacing w:after="0"/>
        <w:rPr>
          <w:del w:id="435" w:author="Сравнение" w:date="2021-06-08T23:50:00Z"/>
          <w:lang w:val="en-US"/>
        </w:rPr>
      </w:pPr>
      <w:del w:id="436" w:author="Сравнение" w:date="2021-06-08T23:50:00Z">
        <w:r w:rsidRPr="00A20993">
          <w:rPr>
            <w:lang w:val="en-US"/>
          </w:rPr>
          <w:delText xml:space="preserve">                dataGridView1.Rows[i].Cells[4].Value = (wokers[j].main_tax * 100).ToString() + " %";</w:delText>
        </w:r>
      </w:del>
    </w:p>
    <w:p w14:paraId="4B99FE31" w14:textId="77777777" w:rsidR="00A20993" w:rsidRPr="00A20993" w:rsidRDefault="00A20993" w:rsidP="00A20993">
      <w:pPr>
        <w:spacing w:after="0"/>
        <w:rPr>
          <w:del w:id="437" w:author="Сравнение" w:date="2021-06-08T23:50:00Z"/>
          <w:lang w:val="en-US"/>
        </w:rPr>
      </w:pPr>
      <w:del w:id="438" w:author="Сравнение" w:date="2021-06-08T23:50:00Z">
        <w:r w:rsidRPr="00A20993">
          <w:rPr>
            <w:lang w:val="en-US"/>
          </w:rPr>
          <w:delText xml:space="preserve">                str = String.Format("{0:f2}", wokers[j].prepay);</w:delText>
        </w:r>
      </w:del>
    </w:p>
    <w:p w14:paraId="6DB981AD" w14:textId="77777777" w:rsidR="00A20993" w:rsidRPr="00A20993" w:rsidRDefault="00A20993" w:rsidP="00A20993">
      <w:pPr>
        <w:spacing w:after="0"/>
        <w:rPr>
          <w:del w:id="439" w:author="Сравнение" w:date="2021-06-08T23:50:00Z"/>
          <w:lang w:val="en-US"/>
        </w:rPr>
      </w:pPr>
      <w:del w:id="440" w:author="Сравнение" w:date="2021-06-08T23:50:00Z">
        <w:r w:rsidRPr="00A20993">
          <w:rPr>
            <w:lang w:val="en-US"/>
          </w:rPr>
          <w:delText xml:space="preserve">                dataGridView1.Rows[i].Cells[5].Value = str;</w:delText>
        </w:r>
      </w:del>
    </w:p>
    <w:p w14:paraId="00B0CEED" w14:textId="77777777" w:rsidR="00A20993" w:rsidRPr="00A20993" w:rsidRDefault="00A20993" w:rsidP="00A20993">
      <w:pPr>
        <w:spacing w:after="0"/>
        <w:rPr>
          <w:del w:id="441" w:author="Сравнение" w:date="2021-06-08T23:50:00Z"/>
          <w:lang w:val="en-US"/>
        </w:rPr>
      </w:pPr>
      <w:del w:id="442" w:author="Сравнение" w:date="2021-06-08T23:50:00Z">
        <w:r w:rsidRPr="00A20993">
          <w:rPr>
            <w:lang w:val="en-US"/>
          </w:rPr>
          <w:delText xml:space="preserve">                wokers[j].CalcSalary(wokers[j].all_salary, wokers[j].main_tax, wokers[j].prepay);</w:delText>
        </w:r>
      </w:del>
    </w:p>
    <w:p w14:paraId="19FEFDFE" w14:textId="77777777" w:rsidR="00A20993" w:rsidRPr="00A20993" w:rsidRDefault="00A20993" w:rsidP="00A20993">
      <w:pPr>
        <w:spacing w:after="0"/>
        <w:rPr>
          <w:del w:id="443" w:author="Сравнение" w:date="2021-06-08T23:50:00Z"/>
          <w:lang w:val="en-US"/>
        </w:rPr>
      </w:pPr>
      <w:del w:id="444" w:author="Сравнение" w:date="2021-06-08T23:50:00Z">
        <w:r w:rsidRPr="00A20993">
          <w:rPr>
            <w:lang w:val="en-US"/>
          </w:rPr>
          <w:delText xml:space="preserve">                str = String.Format("{0:f2}", wokers[j].salary);</w:delText>
        </w:r>
      </w:del>
    </w:p>
    <w:p w14:paraId="6662ACF9" w14:textId="77777777" w:rsidR="00A20993" w:rsidRPr="00A20993" w:rsidRDefault="00A20993" w:rsidP="00A20993">
      <w:pPr>
        <w:spacing w:after="0"/>
        <w:rPr>
          <w:del w:id="445" w:author="Сравнение" w:date="2021-06-08T23:50:00Z"/>
          <w:lang w:val="en-US"/>
        </w:rPr>
      </w:pPr>
      <w:del w:id="446" w:author="Сравнение" w:date="2021-06-08T23:50:00Z">
        <w:r w:rsidRPr="00A20993">
          <w:rPr>
            <w:lang w:val="en-US"/>
          </w:rPr>
          <w:delText xml:space="preserve">                dataGridView1.Rows[i].Cells[6].Value = str;</w:delText>
        </w:r>
      </w:del>
    </w:p>
    <w:p w14:paraId="7292BE88" w14:textId="77777777" w:rsidR="00A20993" w:rsidRPr="00A20993" w:rsidRDefault="00A20993" w:rsidP="00A20993">
      <w:pPr>
        <w:spacing w:after="0"/>
        <w:rPr>
          <w:del w:id="447" w:author="Сравнение" w:date="2021-06-08T23:50:00Z"/>
          <w:lang w:val="en-US"/>
        </w:rPr>
      </w:pPr>
      <w:del w:id="448" w:author="Сравнение" w:date="2021-06-08T23:50:00Z">
        <w:r w:rsidRPr="00A20993">
          <w:rPr>
            <w:lang w:val="en-US"/>
          </w:rPr>
          <w:delText xml:space="preserve">                if (wokers[j].other_tax == 0.0)</w:delText>
        </w:r>
      </w:del>
    </w:p>
    <w:p w14:paraId="02A4697C" w14:textId="77777777" w:rsidR="00A20993" w:rsidRPr="00A20993" w:rsidRDefault="00A20993" w:rsidP="00A20993">
      <w:pPr>
        <w:spacing w:after="0"/>
        <w:rPr>
          <w:del w:id="449" w:author="Сравнение" w:date="2021-06-08T23:50:00Z"/>
          <w:lang w:val="en-US"/>
        </w:rPr>
      </w:pPr>
      <w:del w:id="450" w:author="Сравнение" w:date="2021-06-08T23:50:00Z">
        <w:r w:rsidRPr="00A20993">
          <w:rPr>
            <w:lang w:val="en-US"/>
          </w:rPr>
          <w:delText xml:space="preserve">                {</w:delText>
        </w:r>
      </w:del>
    </w:p>
    <w:p w14:paraId="786F7A1C" w14:textId="77777777" w:rsidR="00A20993" w:rsidRPr="00A20993" w:rsidRDefault="00A20993" w:rsidP="00A20993">
      <w:pPr>
        <w:spacing w:after="0"/>
        <w:rPr>
          <w:del w:id="451" w:author="Сравнение" w:date="2021-06-08T23:50:00Z"/>
          <w:lang w:val="en-US"/>
        </w:rPr>
      </w:pPr>
      <w:del w:id="452" w:author="Сравнение" w:date="2021-06-08T23:50:00Z">
        <w:r w:rsidRPr="00A20993">
          <w:rPr>
            <w:lang w:val="en-US"/>
          </w:rPr>
          <w:delText xml:space="preserve">                    dataGridView1.Rows[j].Cells[7].Value = "</w:delText>
        </w:r>
        <w:r>
          <w:delText>Долга</w:delText>
        </w:r>
        <w:r w:rsidRPr="00A20993">
          <w:rPr>
            <w:lang w:val="en-US"/>
          </w:rPr>
          <w:delText xml:space="preserve"> </w:delText>
        </w:r>
        <w:r>
          <w:delText>нет</w:delText>
        </w:r>
        <w:r w:rsidRPr="00A20993">
          <w:rPr>
            <w:lang w:val="en-US"/>
          </w:rPr>
          <w:delText>!";</w:delText>
        </w:r>
      </w:del>
    </w:p>
    <w:p w14:paraId="67AC69A0" w14:textId="77777777" w:rsidR="00A20993" w:rsidRPr="00A20993" w:rsidRDefault="00A20993" w:rsidP="00A20993">
      <w:pPr>
        <w:spacing w:after="0"/>
        <w:rPr>
          <w:del w:id="453" w:author="Сравнение" w:date="2021-06-08T23:50:00Z"/>
          <w:lang w:val="en-US"/>
        </w:rPr>
      </w:pPr>
      <w:del w:id="454" w:author="Сравнение" w:date="2021-06-08T23:50:00Z">
        <w:r w:rsidRPr="00A20993">
          <w:rPr>
            <w:lang w:val="en-US"/>
          </w:rPr>
          <w:delText xml:space="preserve">                }</w:delText>
        </w:r>
      </w:del>
    </w:p>
    <w:p w14:paraId="5C5D0DCB" w14:textId="77777777" w:rsidR="00A20993" w:rsidRPr="00A20993" w:rsidRDefault="00A20993" w:rsidP="00A20993">
      <w:pPr>
        <w:spacing w:after="0"/>
        <w:rPr>
          <w:del w:id="455" w:author="Сравнение" w:date="2021-06-08T23:50:00Z"/>
          <w:lang w:val="en-US"/>
        </w:rPr>
      </w:pPr>
      <w:del w:id="456" w:author="Сравнение" w:date="2021-06-08T23:50:00Z">
        <w:r w:rsidRPr="00A20993">
          <w:rPr>
            <w:lang w:val="en-US"/>
          </w:rPr>
          <w:delText xml:space="preserve">                else</w:delText>
        </w:r>
      </w:del>
    </w:p>
    <w:p w14:paraId="78E70972" w14:textId="77777777" w:rsidR="00A20993" w:rsidRPr="00A20993" w:rsidRDefault="00A20993" w:rsidP="00A20993">
      <w:pPr>
        <w:spacing w:after="0"/>
        <w:rPr>
          <w:del w:id="457" w:author="Сравнение" w:date="2021-06-08T23:50:00Z"/>
          <w:lang w:val="en-US"/>
        </w:rPr>
      </w:pPr>
      <w:del w:id="458" w:author="Сравнение" w:date="2021-06-08T23:50:00Z">
        <w:r w:rsidRPr="00A20993">
          <w:rPr>
            <w:lang w:val="en-US"/>
          </w:rPr>
          <w:delText xml:space="preserve">                {</w:delText>
        </w:r>
      </w:del>
    </w:p>
    <w:p w14:paraId="52625F69" w14:textId="77777777" w:rsidR="00A20993" w:rsidRPr="00A20993" w:rsidRDefault="00A20993" w:rsidP="00A20993">
      <w:pPr>
        <w:spacing w:after="0"/>
        <w:rPr>
          <w:del w:id="459" w:author="Сравнение" w:date="2021-06-08T23:50:00Z"/>
          <w:lang w:val="en-US"/>
        </w:rPr>
      </w:pPr>
      <w:del w:id="460" w:author="Сравнение" w:date="2021-06-08T23:50:00Z">
        <w:r w:rsidRPr="00A20993">
          <w:rPr>
            <w:lang w:val="en-US"/>
          </w:rPr>
          <w:delText xml:space="preserve">                    str = String.Format("{0:f2}", wokers[j].other_tax);</w:delText>
        </w:r>
      </w:del>
    </w:p>
    <w:p w14:paraId="22F328DF" w14:textId="77777777" w:rsidR="00A20993" w:rsidRPr="00A20993" w:rsidRDefault="00A20993" w:rsidP="00A20993">
      <w:pPr>
        <w:spacing w:after="0"/>
        <w:rPr>
          <w:del w:id="461" w:author="Сравнение" w:date="2021-06-08T23:50:00Z"/>
          <w:lang w:val="en-US"/>
        </w:rPr>
      </w:pPr>
      <w:del w:id="462" w:author="Сравнение" w:date="2021-06-08T23:50:00Z">
        <w:r w:rsidRPr="00A20993">
          <w:rPr>
            <w:lang w:val="en-US"/>
          </w:rPr>
          <w:delText xml:space="preserve">                    dataGridView1.Rows[i].Cells[7].Value = str;</w:delText>
        </w:r>
      </w:del>
    </w:p>
    <w:p w14:paraId="6573B1CD" w14:textId="77777777" w:rsidR="00A20993" w:rsidRPr="00A20993" w:rsidRDefault="00A20993" w:rsidP="00A20993">
      <w:pPr>
        <w:spacing w:after="0"/>
        <w:rPr>
          <w:del w:id="463" w:author="Сравнение" w:date="2021-06-08T23:50:00Z"/>
          <w:lang w:val="en-US"/>
        </w:rPr>
      </w:pPr>
      <w:del w:id="464" w:author="Сравнение" w:date="2021-06-08T23:50:00Z">
        <w:r w:rsidRPr="00A20993">
          <w:rPr>
            <w:lang w:val="en-US"/>
          </w:rPr>
          <w:delText xml:space="preserve">                }</w:delText>
        </w:r>
      </w:del>
    </w:p>
    <w:p w14:paraId="2278E78E" w14:textId="77777777" w:rsidR="00A20993" w:rsidRPr="00A20993" w:rsidRDefault="00A20993" w:rsidP="00A20993">
      <w:pPr>
        <w:spacing w:after="0"/>
        <w:rPr>
          <w:del w:id="465" w:author="Сравнение" w:date="2021-06-08T23:50:00Z"/>
          <w:lang w:val="en-US"/>
        </w:rPr>
      </w:pPr>
      <w:del w:id="466" w:author="Сравнение" w:date="2021-06-08T23:50:00Z">
        <w:r w:rsidRPr="00A20993">
          <w:rPr>
            <w:lang w:val="en-US"/>
          </w:rPr>
          <w:delText xml:space="preserve">            }</w:delText>
        </w:r>
      </w:del>
    </w:p>
    <w:p w14:paraId="13580383" w14:textId="77777777" w:rsidR="00A20993" w:rsidRPr="00A20993" w:rsidRDefault="00A20993" w:rsidP="00A20993">
      <w:pPr>
        <w:spacing w:after="0"/>
        <w:rPr>
          <w:del w:id="467" w:author="Сравнение" w:date="2021-06-08T23:50:00Z"/>
          <w:lang w:val="en-US"/>
        </w:rPr>
      </w:pPr>
      <w:del w:id="468" w:author="Сравнение" w:date="2021-06-08T23:50:00Z">
        <w:r w:rsidRPr="00A20993">
          <w:rPr>
            <w:lang w:val="en-US"/>
          </w:rPr>
          <w:delText xml:space="preserve">        }</w:delText>
        </w:r>
      </w:del>
    </w:p>
    <w:p w14:paraId="328B72A9" w14:textId="77777777" w:rsidR="00A20993" w:rsidRPr="00A20993" w:rsidRDefault="00A20993" w:rsidP="00A20993">
      <w:pPr>
        <w:spacing w:after="0"/>
        <w:rPr>
          <w:del w:id="469" w:author="Сравнение" w:date="2021-06-08T23:50:00Z"/>
          <w:lang w:val="en-US"/>
        </w:rPr>
      </w:pPr>
    </w:p>
    <w:p w14:paraId="2ABA8E78" w14:textId="77777777" w:rsidR="00A20993" w:rsidRPr="00A20993" w:rsidRDefault="00A20993" w:rsidP="00A20993">
      <w:pPr>
        <w:spacing w:after="0"/>
        <w:rPr>
          <w:del w:id="470" w:author="Сравнение" w:date="2021-06-08T23:50:00Z"/>
          <w:lang w:val="en-US"/>
        </w:rPr>
      </w:pPr>
      <w:del w:id="471" w:author="Сравнение" w:date="2021-06-08T23:50:00Z">
        <w:r w:rsidRPr="00A20993">
          <w:rPr>
            <w:lang w:val="en-US"/>
          </w:rPr>
          <w:delText xml:space="preserve">        private void button3_Click(object sender, EventArgs e)</w:delText>
        </w:r>
      </w:del>
    </w:p>
    <w:p w14:paraId="51F85999" w14:textId="77777777" w:rsidR="00A20993" w:rsidRPr="00A20993" w:rsidRDefault="00A20993" w:rsidP="00A20993">
      <w:pPr>
        <w:spacing w:after="0"/>
        <w:rPr>
          <w:del w:id="472" w:author="Сравнение" w:date="2021-06-08T23:50:00Z"/>
          <w:lang w:val="en-US"/>
        </w:rPr>
      </w:pPr>
      <w:del w:id="473" w:author="Сравнение" w:date="2021-06-08T23:50:00Z">
        <w:r w:rsidRPr="00A20993">
          <w:rPr>
            <w:lang w:val="en-US"/>
          </w:rPr>
          <w:delText xml:space="preserve">        {</w:delText>
        </w:r>
      </w:del>
    </w:p>
    <w:p w14:paraId="3F9231C7" w14:textId="77777777" w:rsidR="00A20993" w:rsidRPr="00A20993" w:rsidRDefault="00A20993" w:rsidP="00A20993">
      <w:pPr>
        <w:spacing w:after="0"/>
        <w:rPr>
          <w:del w:id="474" w:author="Сравнение" w:date="2021-06-08T23:50:00Z"/>
          <w:lang w:val="en-US"/>
        </w:rPr>
      </w:pPr>
      <w:del w:id="475" w:author="Сравнение" w:date="2021-06-08T23:50:00Z">
        <w:r w:rsidRPr="00A20993">
          <w:rPr>
            <w:lang w:val="en-US"/>
          </w:rPr>
          <w:delText xml:space="preserve">            double salary_sum = 0.0;</w:delText>
        </w:r>
      </w:del>
    </w:p>
    <w:p w14:paraId="668C680C" w14:textId="77777777" w:rsidR="00A20993" w:rsidRPr="00A20993" w:rsidRDefault="00A20993" w:rsidP="00A20993">
      <w:pPr>
        <w:spacing w:after="0"/>
        <w:rPr>
          <w:del w:id="476" w:author="Сравнение" w:date="2021-06-08T23:50:00Z"/>
          <w:lang w:val="en-US"/>
        </w:rPr>
      </w:pPr>
      <w:del w:id="477" w:author="Сравнение" w:date="2021-06-08T23:50:00Z">
        <w:r w:rsidRPr="00A20993">
          <w:rPr>
            <w:lang w:val="en-US"/>
          </w:rPr>
          <w:delText xml:space="preserve">            double prepay_sum = 0.0;</w:delText>
        </w:r>
      </w:del>
    </w:p>
    <w:p w14:paraId="33807C83" w14:textId="77777777" w:rsidR="00A20993" w:rsidRPr="00A20993" w:rsidRDefault="00A20993" w:rsidP="00A20993">
      <w:pPr>
        <w:spacing w:after="0"/>
        <w:rPr>
          <w:del w:id="478" w:author="Сравнение" w:date="2021-06-08T23:50:00Z"/>
          <w:lang w:val="en-US"/>
        </w:rPr>
      </w:pPr>
    </w:p>
    <w:p w14:paraId="6335737F" w14:textId="77777777" w:rsidR="00A20993" w:rsidRPr="00A20993" w:rsidRDefault="00A20993" w:rsidP="00A20993">
      <w:pPr>
        <w:spacing w:after="0"/>
        <w:rPr>
          <w:del w:id="479" w:author="Сравнение" w:date="2021-06-08T23:50:00Z"/>
          <w:lang w:val="en-US"/>
        </w:rPr>
      </w:pPr>
      <w:del w:id="480" w:author="Сравнение" w:date="2021-06-08T23:50:00Z">
        <w:r w:rsidRPr="00A20993">
          <w:rPr>
            <w:lang w:val="en-US"/>
          </w:rPr>
          <w:delText xml:space="preserve">            for (int i = 0; i &lt; n; i++)</w:delText>
        </w:r>
      </w:del>
    </w:p>
    <w:p w14:paraId="149CBB09" w14:textId="77777777" w:rsidR="00A20993" w:rsidRPr="00A20993" w:rsidRDefault="00A20993" w:rsidP="00A20993">
      <w:pPr>
        <w:spacing w:after="0"/>
        <w:rPr>
          <w:del w:id="481" w:author="Сравнение" w:date="2021-06-08T23:50:00Z"/>
          <w:lang w:val="en-US"/>
        </w:rPr>
      </w:pPr>
      <w:del w:id="482" w:author="Сравнение" w:date="2021-06-08T23:50:00Z">
        <w:r w:rsidRPr="00A20993">
          <w:rPr>
            <w:lang w:val="en-US"/>
          </w:rPr>
          <w:delText xml:space="preserve">            {</w:delText>
        </w:r>
      </w:del>
    </w:p>
    <w:p w14:paraId="5BC01153" w14:textId="77777777" w:rsidR="00A20993" w:rsidRPr="00A20993" w:rsidRDefault="00A20993" w:rsidP="00A20993">
      <w:pPr>
        <w:spacing w:after="0"/>
        <w:rPr>
          <w:del w:id="483" w:author="Сравнение" w:date="2021-06-08T23:50:00Z"/>
          <w:lang w:val="en-US"/>
        </w:rPr>
      </w:pPr>
      <w:del w:id="484" w:author="Сравнение" w:date="2021-06-08T23:50:00Z">
        <w:r w:rsidRPr="00A20993">
          <w:rPr>
            <w:lang w:val="en-US"/>
          </w:rPr>
          <w:delText xml:space="preserve">                salary_sum += wokers[i].all_salary;</w:delText>
        </w:r>
      </w:del>
    </w:p>
    <w:p w14:paraId="72657ACF" w14:textId="77777777" w:rsidR="00A20993" w:rsidRPr="00A20993" w:rsidRDefault="00A20993" w:rsidP="00A20993">
      <w:pPr>
        <w:spacing w:after="0"/>
        <w:rPr>
          <w:del w:id="485" w:author="Сравнение" w:date="2021-06-08T23:50:00Z"/>
          <w:lang w:val="en-US"/>
        </w:rPr>
      </w:pPr>
      <w:del w:id="486" w:author="Сравнение" w:date="2021-06-08T23:50:00Z">
        <w:r w:rsidRPr="00A20993">
          <w:rPr>
            <w:lang w:val="en-US"/>
          </w:rPr>
          <w:delText xml:space="preserve">                prepay_sum += wokers[i].prepay;</w:delText>
        </w:r>
      </w:del>
    </w:p>
    <w:p w14:paraId="3A25595A" w14:textId="77777777" w:rsidR="00A20993" w:rsidRPr="00A20993" w:rsidRDefault="00A20993" w:rsidP="00A20993">
      <w:pPr>
        <w:spacing w:after="0"/>
        <w:rPr>
          <w:del w:id="487" w:author="Сравнение" w:date="2021-06-08T23:50:00Z"/>
          <w:lang w:val="en-US"/>
        </w:rPr>
      </w:pPr>
      <w:del w:id="488" w:author="Сравнение" w:date="2021-06-08T23:50:00Z">
        <w:r w:rsidRPr="00A20993">
          <w:rPr>
            <w:lang w:val="en-US"/>
          </w:rPr>
          <w:delText xml:space="preserve">            }</w:delText>
        </w:r>
      </w:del>
    </w:p>
    <w:p w14:paraId="45E198CD" w14:textId="77777777" w:rsidR="00A20993" w:rsidRPr="00A20993" w:rsidRDefault="00A20993" w:rsidP="00A20993">
      <w:pPr>
        <w:spacing w:after="0"/>
        <w:rPr>
          <w:del w:id="489" w:author="Сравнение" w:date="2021-06-08T23:50:00Z"/>
          <w:lang w:val="en-US"/>
        </w:rPr>
      </w:pPr>
    </w:p>
    <w:p w14:paraId="7AAFD8C5" w14:textId="77777777" w:rsidR="00A20993" w:rsidRPr="00A20993" w:rsidRDefault="00A20993" w:rsidP="00A20993">
      <w:pPr>
        <w:spacing w:after="0"/>
        <w:rPr>
          <w:del w:id="490" w:author="Сравнение" w:date="2021-06-08T23:50:00Z"/>
          <w:lang w:val="en-US"/>
        </w:rPr>
      </w:pPr>
      <w:del w:id="491" w:author="Сравнение" w:date="2021-06-08T23:50:00Z">
        <w:r w:rsidRPr="00A20993">
          <w:rPr>
            <w:lang w:val="en-US"/>
          </w:rPr>
          <w:delText xml:space="preserve">            salary_sum *= 0.87;</w:delText>
        </w:r>
      </w:del>
    </w:p>
    <w:p w14:paraId="471BF7C6" w14:textId="77777777" w:rsidR="00A20993" w:rsidRPr="00A20993" w:rsidRDefault="00A20993" w:rsidP="00A20993">
      <w:pPr>
        <w:spacing w:after="0"/>
        <w:rPr>
          <w:del w:id="492" w:author="Сравнение" w:date="2021-06-08T23:50:00Z"/>
          <w:lang w:val="en-US"/>
        </w:rPr>
      </w:pPr>
      <w:del w:id="493" w:author="Сравнение" w:date="2021-06-08T23:50:00Z">
        <w:r w:rsidRPr="00A20993">
          <w:rPr>
            <w:lang w:val="en-US"/>
          </w:rPr>
          <w:delText xml:space="preserve">            prepay_sum /= salary_sum;</w:delText>
        </w:r>
      </w:del>
    </w:p>
    <w:p w14:paraId="16FD4AA9" w14:textId="77777777" w:rsidR="00A20993" w:rsidRPr="00A20993" w:rsidRDefault="00A20993" w:rsidP="00A20993">
      <w:pPr>
        <w:spacing w:after="0"/>
        <w:rPr>
          <w:del w:id="494" w:author="Сравнение" w:date="2021-06-08T23:50:00Z"/>
          <w:lang w:val="en-US"/>
        </w:rPr>
      </w:pPr>
      <w:del w:id="495" w:author="Сравнение" w:date="2021-06-08T23:50:00Z">
        <w:r w:rsidRPr="00A20993">
          <w:rPr>
            <w:lang w:val="en-US"/>
          </w:rPr>
          <w:delText xml:space="preserve">            prepay_sum *= 100;</w:delText>
        </w:r>
      </w:del>
    </w:p>
    <w:p w14:paraId="0E26062C" w14:textId="77777777" w:rsidR="00A20993" w:rsidRPr="00A20993" w:rsidRDefault="00A20993" w:rsidP="00A20993">
      <w:pPr>
        <w:spacing w:after="0"/>
        <w:rPr>
          <w:del w:id="496" w:author="Сравнение" w:date="2021-06-08T23:50:00Z"/>
          <w:lang w:val="en-US"/>
        </w:rPr>
      </w:pPr>
      <w:del w:id="497" w:author="Сравнение" w:date="2021-06-08T23:50:00Z">
        <w:r w:rsidRPr="00A20993">
          <w:rPr>
            <w:lang w:val="en-US"/>
          </w:rPr>
          <w:delText xml:space="preserve">            string result = String.Format("{0:f2}", prepay_sum);</w:delText>
        </w:r>
      </w:del>
    </w:p>
    <w:p w14:paraId="63C7721E" w14:textId="77777777" w:rsidR="00A20993" w:rsidRDefault="00A20993" w:rsidP="00A20993">
      <w:pPr>
        <w:spacing w:after="0"/>
        <w:rPr>
          <w:del w:id="498" w:author="Сравнение" w:date="2021-06-08T23:50:00Z"/>
        </w:rPr>
      </w:pPr>
      <w:del w:id="499" w:author="Сравнение" w:date="2021-06-08T23:50:00Z">
        <w:r w:rsidRPr="00A20993">
          <w:rPr>
            <w:lang w:val="en-US"/>
          </w:rPr>
          <w:delText xml:space="preserve">            </w:delText>
        </w:r>
        <w:r>
          <w:delText>textBox2.Text = result + " %";</w:delText>
        </w:r>
      </w:del>
    </w:p>
    <w:p w14:paraId="7571C236" w14:textId="77777777" w:rsidR="00A20993" w:rsidRDefault="00A20993" w:rsidP="00A20993">
      <w:pPr>
        <w:spacing w:after="0"/>
        <w:rPr>
          <w:del w:id="500" w:author="Сравнение" w:date="2021-06-08T23:50:00Z"/>
        </w:rPr>
      </w:pPr>
      <w:del w:id="501" w:author="Сравнение" w:date="2021-06-08T23:50:00Z">
        <w:r>
          <w:delText xml:space="preserve">        }</w:delText>
        </w:r>
      </w:del>
    </w:p>
    <w:p w14:paraId="28347F3D" w14:textId="77777777" w:rsidR="00A20993" w:rsidRDefault="00A20993" w:rsidP="00A20993">
      <w:pPr>
        <w:spacing w:after="0"/>
        <w:rPr>
          <w:del w:id="502" w:author="Сравнение" w:date="2021-06-08T23:50:00Z"/>
        </w:rPr>
      </w:pPr>
      <w:del w:id="503" w:author="Сравнение" w:date="2021-06-08T23:50:00Z">
        <w:r>
          <w:delText xml:space="preserve">    }</w:delText>
        </w:r>
      </w:del>
    </w:p>
    <w:p w14:paraId="2C9C0BD5" w14:textId="0102171D" w:rsidR="003E001B" w:rsidRDefault="00A20993">
      <w:pPr>
        <w:pPrChange w:id="504" w:author="Сравнение" w:date="2021-06-08T23:50:00Z">
          <w:pPr>
            <w:spacing w:after="0"/>
          </w:pPr>
        </w:pPrChange>
      </w:pPr>
      <w:del w:id="505" w:author="Сравнение" w:date="2021-06-08T23:50:00Z">
        <w:r>
          <w:delText>}</w:delText>
        </w:r>
      </w:del>
    </w:p>
    <w:sectPr w:rsidR="003E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40"/>
    <w:rsid w:val="00070733"/>
    <w:rsid w:val="000C493C"/>
    <w:rsid w:val="003E001B"/>
    <w:rsid w:val="0062168B"/>
    <w:rsid w:val="00734F68"/>
    <w:rsid w:val="007D0B40"/>
    <w:rsid w:val="00A20993"/>
    <w:rsid w:val="00AA0A03"/>
    <w:rsid w:val="00D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B7CF"/>
  <w15:chartTrackingRefBased/>
  <w15:docId w15:val="{6C3D8D6A-5932-45EB-B7F2-10CE12D3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707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Королев</dc:creator>
  <cp:keywords/>
  <dc:description/>
  <cp:lastModifiedBy>Данила Королев</cp:lastModifiedBy>
  <cp:revision>2</cp:revision>
  <dcterms:created xsi:type="dcterms:W3CDTF">2021-06-08T20:50:00Z</dcterms:created>
  <dcterms:modified xsi:type="dcterms:W3CDTF">2021-06-08T20:50:00Z</dcterms:modified>
</cp:coreProperties>
</file>